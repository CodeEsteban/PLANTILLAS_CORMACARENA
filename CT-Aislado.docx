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CF96" w14:textId="77777777" w:rsidR="00A36993" w:rsidRDefault="00A36993">
      <w:pPr>
        <w:pBdr>
          <w:top w:val="nil"/>
          <w:left w:val="nil"/>
          <w:bottom w:val="nil"/>
          <w:right w:val="nil"/>
          <w:between w:val="nil"/>
        </w:pBdr>
        <w:spacing w:line="276" w:lineRule="auto"/>
        <w:rPr>
          <w:color w:val="000000"/>
        </w:rPr>
      </w:pPr>
    </w:p>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4"/>
        <w:gridCol w:w="492"/>
        <w:gridCol w:w="251"/>
        <w:gridCol w:w="293"/>
        <w:gridCol w:w="727"/>
        <w:gridCol w:w="1291"/>
        <w:gridCol w:w="2530"/>
        <w:gridCol w:w="145"/>
        <w:gridCol w:w="1062"/>
        <w:gridCol w:w="1887"/>
      </w:tblGrid>
      <w:tr w:rsidR="00A36993" w14:paraId="1C752FCC" w14:textId="77777777">
        <w:tc>
          <w:tcPr>
            <w:tcW w:w="9962" w:type="dxa"/>
            <w:gridSpan w:val="10"/>
            <w:vAlign w:val="center"/>
          </w:tcPr>
          <w:p w14:paraId="3C5B7A72" w14:textId="77777777" w:rsidR="00A36993" w:rsidRDefault="00726C7C">
            <w:pPr>
              <w:spacing w:line="276" w:lineRule="auto"/>
              <w:ind w:left="720" w:hanging="720"/>
              <w:jc w:val="center"/>
            </w:pPr>
            <w:r>
              <w:rPr>
                <w:b/>
              </w:rPr>
              <w:t xml:space="preserve"> DATOS GENERALES</w:t>
            </w:r>
          </w:p>
        </w:tc>
      </w:tr>
      <w:tr w:rsidR="00A36993" w14:paraId="47F034FB" w14:textId="77777777">
        <w:tc>
          <w:tcPr>
            <w:tcW w:w="3047" w:type="dxa"/>
            <w:gridSpan w:val="5"/>
            <w:vAlign w:val="center"/>
          </w:tcPr>
          <w:p w14:paraId="56B76A6B" w14:textId="77777777" w:rsidR="00A36993" w:rsidRDefault="00726C7C">
            <w:pPr>
              <w:spacing w:line="276" w:lineRule="auto"/>
            </w:pPr>
            <w:r>
              <w:t xml:space="preserve">CONCEPTO TÉCNICO No. </w:t>
            </w:r>
          </w:p>
        </w:tc>
        <w:tc>
          <w:tcPr>
            <w:tcW w:w="3966" w:type="dxa"/>
            <w:gridSpan w:val="3"/>
            <w:vAlign w:val="center"/>
          </w:tcPr>
          <w:p w14:paraId="557A6562" w14:textId="11364726" w:rsidR="00A36993" w:rsidRDefault="00B06D57">
            <w:pPr>
              <w:spacing w:line="276" w:lineRule="auto"/>
            </w:pPr>
            <w:r w:rsidRPr="000B7592">
              <w:rPr>
                <w:rFonts w:eastAsia="SimSun"/>
                <w:lang w:eastAsia="zh-CN"/>
              </w:rPr>
              <w:t>{{CTecni}}</w:t>
            </w:r>
          </w:p>
        </w:tc>
        <w:tc>
          <w:tcPr>
            <w:tcW w:w="1062" w:type="dxa"/>
            <w:vAlign w:val="center"/>
          </w:tcPr>
          <w:p w14:paraId="53904AA0" w14:textId="77777777" w:rsidR="00A36993" w:rsidRDefault="00726C7C">
            <w:pPr>
              <w:spacing w:line="276" w:lineRule="auto"/>
            </w:pPr>
            <w:r>
              <w:t>FECHA:</w:t>
            </w:r>
          </w:p>
        </w:tc>
        <w:tc>
          <w:tcPr>
            <w:tcW w:w="1887" w:type="dxa"/>
            <w:vAlign w:val="center"/>
          </w:tcPr>
          <w:p w14:paraId="618BB6C9" w14:textId="77777777" w:rsidR="00A36993" w:rsidRDefault="00A36993">
            <w:pPr>
              <w:spacing w:line="276" w:lineRule="auto"/>
            </w:pPr>
          </w:p>
        </w:tc>
      </w:tr>
      <w:tr w:rsidR="00A36993" w14:paraId="3BB9C1D3" w14:textId="77777777">
        <w:tc>
          <w:tcPr>
            <w:tcW w:w="1284" w:type="dxa"/>
            <w:vAlign w:val="center"/>
          </w:tcPr>
          <w:p w14:paraId="652D539A" w14:textId="77777777" w:rsidR="00A36993" w:rsidRDefault="00726C7C">
            <w:pPr>
              <w:spacing w:line="276" w:lineRule="auto"/>
              <w:jc w:val="center"/>
            </w:pPr>
            <w:r>
              <w:t>AUTO No.</w:t>
            </w:r>
          </w:p>
        </w:tc>
        <w:tc>
          <w:tcPr>
            <w:tcW w:w="3054" w:type="dxa"/>
            <w:gridSpan w:val="5"/>
            <w:vAlign w:val="center"/>
          </w:tcPr>
          <w:p w14:paraId="16ED33A8" w14:textId="77777777" w:rsidR="00A03958" w:rsidRDefault="00EA3284">
            <w:pPr>
              <w:spacing w:line="276" w:lineRule="auto"/>
              <w:jc w:val="center"/>
            </w:pPr>
            <w:sdt>
              <w:sdtPr>
                <w:tag w:val="goog_rdk_0"/>
                <w:id w:val="-742562662"/>
              </w:sdtPr>
              <w:sdtEndPr/>
              <w:sdtContent/>
            </w:sdt>
            <w:r w:rsidR="00726C7C">
              <w:t>PS-GJ. 1.2.64.2</w:t>
            </w:r>
          </w:p>
          <w:p w14:paraId="24E37F69" w14:textId="77777777" w:rsidR="00A36993" w:rsidRDefault="00A03958">
            <w:pPr>
              <w:spacing w:line="276" w:lineRule="auto"/>
              <w:jc w:val="center"/>
              <w:rPr>
                <w:highlight w:val="yellow"/>
              </w:rPr>
            </w:pPr>
            <w:r>
              <w:t>{{</w:t>
            </w:r>
            <w:proofErr w:type="spellStart"/>
            <w:r w:rsidRPr="00CF3261">
              <w:t>NumeroAuto</w:t>
            </w:r>
            <w:proofErr w:type="spellEnd"/>
            <w:r>
              <w:t>}}</w:t>
            </w:r>
          </w:p>
        </w:tc>
        <w:tc>
          <w:tcPr>
            <w:tcW w:w="2530" w:type="dxa"/>
            <w:vAlign w:val="center"/>
          </w:tcPr>
          <w:p w14:paraId="469BAEA5" w14:textId="77777777" w:rsidR="00A36993" w:rsidRDefault="00726C7C">
            <w:pPr>
              <w:spacing w:line="276" w:lineRule="auto"/>
              <w:jc w:val="center"/>
            </w:pPr>
            <w:r>
              <w:t>EXPEDIENTE No:</w:t>
            </w:r>
          </w:p>
        </w:tc>
        <w:tc>
          <w:tcPr>
            <w:tcW w:w="3094" w:type="dxa"/>
            <w:gridSpan w:val="3"/>
            <w:vAlign w:val="center"/>
          </w:tcPr>
          <w:p w14:paraId="5D87BF10" w14:textId="77777777" w:rsidR="00A36993" w:rsidRDefault="00726C7C">
            <w:pPr>
              <w:spacing w:line="276" w:lineRule="auto"/>
            </w:pPr>
            <w:r>
              <w:t xml:space="preserve">PM-GA </w:t>
            </w:r>
            <w:r w:rsidR="00A03958">
              <w:t>{{</w:t>
            </w:r>
            <w:proofErr w:type="spellStart"/>
            <w:r w:rsidR="00A03958" w:rsidRPr="00CF3261">
              <w:t>NumExp</w:t>
            </w:r>
            <w:proofErr w:type="spellEnd"/>
            <w:r w:rsidR="00A03958">
              <w:t>}}</w:t>
            </w:r>
          </w:p>
        </w:tc>
      </w:tr>
      <w:tr w:rsidR="00A36993" w14:paraId="47873536" w14:textId="77777777">
        <w:tc>
          <w:tcPr>
            <w:tcW w:w="1284" w:type="dxa"/>
            <w:vAlign w:val="center"/>
          </w:tcPr>
          <w:p w14:paraId="604D7C8A" w14:textId="77777777" w:rsidR="00A36993" w:rsidRDefault="00726C7C">
            <w:pPr>
              <w:spacing w:line="276" w:lineRule="auto"/>
            </w:pPr>
            <w:r>
              <w:t>ASUNTO:</w:t>
            </w:r>
          </w:p>
        </w:tc>
        <w:tc>
          <w:tcPr>
            <w:tcW w:w="8678" w:type="dxa"/>
            <w:gridSpan w:val="9"/>
            <w:vAlign w:val="center"/>
          </w:tcPr>
          <w:p w14:paraId="17AF9F83" w14:textId="77777777" w:rsidR="00A36993" w:rsidRDefault="00726C7C">
            <w:pPr>
              <w:jc w:val="both"/>
              <w:rPr>
                <w:i/>
              </w:rPr>
            </w:pPr>
            <w:r>
              <w:t xml:space="preserve">Visita técnica a la solicitud de permiso de </w:t>
            </w:r>
            <w:r w:rsidR="00A03958">
              <w:t>{{</w:t>
            </w:r>
            <w:proofErr w:type="spellStart"/>
            <w:r w:rsidR="00A03958" w:rsidRPr="00797C55">
              <w:t>Time_permiso</w:t>
            </w:r>
            <w:proofErr w:type="spellEnd"/>
            <w:r w:rsidR="00A03958">
              <w:t>}}</w:t>
            </w:r>
            <w:r>
              <w:t xml:space="preserve">, en cumplimiento a lo ordenado en el artículo </w:t>
            </w:r>
            <w:proofErr w:type="spellStart"/>
            <w:r>
              <w:t>xxxx°</w:t>
            </w:r>
            <w:proofErr w:type="spellEnd"/>
            <w:r>
              <w:t xml:space="preserve"> del Auto No. PS-GJ. 1.2.64.xx.1xxxx del </w:t>
            </w:r>
            <w:proofErr w:type="spellStart"/>
            <w:r>
              <w:t>xxx</w:t>
            </w:r>
            <w:proofErr w:type="spellEnd"/>
            <w:r>
              <w:t xml:space="preserve"> de </w:t>
            </w:r>
            <w:proofErr w:type="spellStart"/>
            <w:r>
              <w:t>xxxx</w:t>
            </w:r>
            <w:proofErr w:type="spellEnd"/>
            <w:r>
              <w:t xml:space="preserve"> de 20x3.</w:t>
            </w:r>
          </w:p>
        </w:tc>
      </w:tr>
      <w:tr w:rsidR="00A36993" w14:paraId="7B0B6358" w14:textId="77777777">
        <w:tc>
          <w:tcPr>
            <w:tcW w:w="1776" w:type="dxa"/>
            <w:gridSpan w:val="2"/>
            <w:vAlign w:val="center"/>
          </w:tcPr>
          <w:p w14:paraId="2911438B" w14:textId="77777777" w:rsidR="00A36993" w:rsidRDefault="00726C7C">
            <w:pPr>
              <w:spacing w:line="276" w:lineRule="auto"/>
            </w:pPr>
            <w:r>
              <w:t>INTERESADO:</w:t>
            </w:r>
          </w:p>
        </w:tc>
        <w:tc>
          <w:tcPr>
            <w:tcW w:w="8186" w:type="dxa"/>
            <w:gridSpan w:val="8"/>
            <w:vAlign w:val="center"/>
          </w:tcPr>
          <w:p w14:paraId="1658E6B1" w14:textId="77777777" w:rsidR="00A03958" w:rsidRDefault="00A03958" w:rsidP="00A03958">
            <w:r>
              <w:t>{{Nombre}}</w:t>
            </w:r>
          </w:p>
          <w:p w14:paraId="6B96DACE" w14:textId="77777777" w:rsidR="00A03958" w:rsidRDefault="00A03958" w:rsidP="00A03958">
            <w:r>
              <w:t>{{</w:t>
            </w:r>
            <w:proofErr w:type="spellStart"/>
            <w:r w:rsidRPr="00797C55">
              <w:t>TIdentificacion</w:t>
            </w:r>
            <w:proofErr w:type="spellEnd"/>
            <w:r>
              <w:t>}}</w:t>
            </w:r>
          </w:p>
          <w:p w14:paraId="15550E1E" w14:textId="77777777" w:rsidR="00A36993" w:rsidRDefault="00A03958" w:rsidP="00A03958">
            <w:pPr>
              <w:spacing w:line="276" w:lineRule="auto"/>
            </w:pPr>
            <w:r>
              <w:t>{{</w:t>
            </w:r>
            <w:proofErr w:type="spellStart"/>
            <w:r w:rsidRPr="00797C55">
              <w:t>NIdenticion</w:t>
            </w:r>
            <w:proofErr w:type="spellEnd"/>
            <w:r>
              <w:t>}}</w:t>
            </w:r>
          </w:p>
        </w:tc>
      </w:tr>
      <w:tr w:rsidR="00A36993" w14:paraId="58672E49" w14:textId="77777777">
        <w:tc>
          <w:tcPr>
            <w:tcW w:w="2027" w:type="dxa"/>
            <w:gridSpan w:val="3"/>
            <w:vAlign w:val="center"/>
          </w:tcPr>
          <w:p w14:paraId="7EEF2DFC" w14:textId="77777777" w:rsidR="00A36993" w:rsidRDefault="00726C7C">
            <w:pPr>
              <w:spacing w:line="276" w:lineRule="auto"/>
            </w:pPr>
            <w:r>
              <w:t>LOCALIZACIÓN:</w:t>
            </w:r>
          </w:p>
        </w:tc>
        <w:tc>
          <w:tcPr>
            <w:tcW w:w="7935" w:type="dxa"/>
            <w:gridSpan w:val="7"/>
            <w:vAlign w:val="center"/>
          </w:tcPr>
          <w:p w14:paraId="38C4290A" w14:textId="77777777" w:rsidR="00A36993" w:rsidRDefault="00A03958">
            <w:pPr>
              <w:spacing w:line="276" w:lineRule="auto"/>
            </w:pPr>
            <w:r>
              <w:t>{{</w:t>
            </w:r>
            <w:proofErr w:type="spellStart"/>
            <w:r w:rsidRPr="00797C55">
              <w:t>MunPredio</w:t>
            </w:r>
            <w:proofErr w:type="spellEnd"/>
            <w:r>
              <w:t xml:space="preserve">}} </w:t>
            </w:r>
            <w:r w:rsidR="00726C7C">
              <w:t xml:space="preserve">– Municipio de </w:t>
            </w:r>
            <w:sdt>
              <w:sdtPr>
                <w:tag w:val="goog_rdk_6"/>
                <w:id w:val="1596600279"/>
              </w:sdtPr>
              <w:sdtEndPr/>
              <w:sdtContent/>
            </w:sdt>
            <w:proofErr w:type="spellStart"/>
            <w:r w:rsidR="00726C7C">
              <w:t>xxxxxxxxxxxx</w:t>
            </w:r>
            <w:proofErr w:type="spellEnd"/>
            <w:r w:rsidR="00726C7C">
              <w:t>, Meta</w:t>
            </w:r>
          </w:p>
        </w:tc>
      </w:tr>
      <w:tr w:rsidR="00A36993" w14:paraId="1A57502B" w14:textId="77777777">
        <w:tc>
          <w:tcPr>
            <w:tcW w:w="2320" w:type="dxa"/>
            <w:gridSpan w:val="4"/>
            <w:shd w:val="clear" w:color="auto" w:fill="auto"/>
            <w:vAlign w:val="center"/>
          </w:tcPr>
          <w:p w14:paraId="09679591" w14:textId="77777777" w:rsidR="00A36993" w:rsidRDefault="00726C7C">
            <w:pPr>
              <w:spacing w:line="276" w:lineRule="auto"/>
            </w:pPr>
            <w:r>
              <w:t>FECHA DE VISITA:</w:t>
            </w:r>
          </w:p>
        </w:tc>
        <w:tc>
          <w:tcPr>
            <w:tcW w:w="7642" w:type="dxa"/>
            <w:gridSpan w:val="6"/>
            <w:vAlign w:val="center"/>
          </w:tcPr>
          <w:p w14:paraId="65E1967E" w14:textId="77777777" w:rsidR="00A36993" w:rsidRDefault="00A03958">
            <w:pPr>
              <w:spacing w:line="276" w:lineRule="auto"/>
            </w:pPr>
            <w:r>
              <w:t>{{</w:t>
            </w:r>
            <w:proofErr w:type="spellStart"/>
            <w:r w:rsidRPr="00797C55">
              <w:t>FVisita</w:t>
            </w:r>
            <w:proofErr w:type="spellEnd"/>
            <w:r>
              <w:t>}}</w:t>
            </w:r>
          </w:p>
        </w:tc>
      </w:tr>
    </w:tbl>
    <w:p w14:paraId="22AB46C8" w14:textId="77777777" w:rsidR="00A36993" w:rsidRDefault="00A36993">
      <w:pPr>
        <w:spacing w:line="276" w:lineRule="auto"/>
      </w:pPr>
    </w:p>
    <w:p w14:paraId="1FC7333C" w14:textId="77777777" w:rsidR="00A36993" w:rsidRDefault="00726C7C">
      <w:pPr>
        <w:numPr>
          <w:ilvl w:val="0"/>
          <w:numId w:val="6"/>
        </w:numPr>
        <w:pBdr>
          <w:top w:val="nil"/>
          <w:left w:val="nil"/>
          <w:bottom w:val="nil"/>
          <w:right w:val="nil"/>
          <w:between w:val="nil"/>
        </w:pBdr>
        <w:spacing w:line="276" w:lineRule="auto"/>
        <w:rPr>
          <w:b/>
          <w:color w:val="000000"/>
        </w:rPr>
      </w:pPr>
      <w:r>
        <w:rPr>
          <w:b/>
          <w:color w:val="000000"/>
        </w:rPr>
        <w:t>OBJETO Y RAZÓN DEL CONCEPTO TÉCNICO</w:t>
      </w:r>
    </w:p>
    <w:p w14:paraId="380550B3" w14:textId="77777777" w:rsidR="00A36993" w:rsidRDefault="00A36993">
      <w:pPr>
        <w:spacing w:line="276" w:lineRule="auto"/>
      </w:pPr>
    </w:p>
    <w:p w14:paraId="3EF5BCF1" w14:textId="77777777" w:rsidR="00FB5012" w:rsidRPr="00265913" w:rsidRDefault="00FB5012" w:rsidP="00FB5012">
      <w:pPr>
        <w:widowControl/>
        <w:spacing w:after="240"/>
        <w:jc w:val="both"/>
        <w:rPr>
          <w:iCs/>
        </w:rPr>
      </w:pPr>
      <w:r w:rsidRPr="00265913">
        <w:rPr>
          <w:iCs/>
        </w:rPr>
        <w:t>{{ConceptP1}}</w:t>
      </w:r>
    </w:p>
    <w:p w14:paraId="745E4230" w14:textId="77777777" w:rsidR="00FB5012" w:rsidRDefault="00FB5012">
      <w:pPr>
        <w:jc w:val="both"/>
      </w:pPr>
    </w:p>
    <w:p w14:paraId="5F1E2711" w14:textId="77777777" w:rsidR="00A36993" w:rsidRDefault="00726C7C">
      <w:pPr>
        <w:jc w:val="both"/>
      </w:pPr>
      <w:r>
        <w:t>En atención a lo ordenado mediante el artículo 2° del Auto No. PS-GJ. 1.2.64.2</w:t>
      </w:r>
      <w:proofErr w:type="gramStart"/>
      <w:r>
        <w:t>x.xxxdel</w:t>
      </w:r>
      <w:proofErr w:type="gramEnd"/>
      <w:r>
        <w:t xml:space="preserve"> </w:t>
      </w:r>
      <w:proofErr w:type="spellStart"/>
      <w:r>
        <w:t>xxxxx</w:t>
      </w:r>
      <w:proofErr w:type="spellEnd"/>
      <w:r>
        <w:t xml:space="preserve"> de </w:t>
      </w:r>
      <w:proofErr w:type="spellStart"/>
      <w:r>
        <w:t>xxxxxxx</w:t>
      </w:r>
      <w:proofErr w:type="spellEnd"/>
      <w:r>
        <w:t xml:space="preserve"> de 202x</w:t>
      </w:r>
      <w:r>
        <w:rPr>
          <w:i/>
        </w:rPr>
        <w:t>, “Ordénese a la Subdirección de Gestión Ambiental, para que realice la visita técnica al sitio objeto de la solicitud de permiso de aprovechamiento forestal aislado, con el fin de que se determine la viabilidad técnica de otorgar o no dicho permiso y se emita el correspondiente concepto técnico".</w:t>
      </w:r>
    </w:p>
    <w:p w14:paraId="22CDAC4A" w14:textId="77777777" w:rsidR="00A36993" w:rsidRDefault="00A36993">
      <w:pPr>
        <w:widowControl/>
        <w:spacing w:line="276" w:lineRule="auto"/>
        <w:jc w:val="both"/>
        <w:rPr>
          <w:i/>
        </w:rPr>
      </w:pPr>
    </w:p>
    <w:p w14:paraId="4757690D" w14:textId="77777777" w:rsidR="00A36993" w:rsidRDefault="00726C7C">
      <w:pPr>
        <w:numPr>
          <w:ilvl w:val="0"/>
          <w:numId w:val="6"/>
        </w:numPr>
        <w:pBdr>
          <w:top w:val="nil"/>
          <w:left w:val="nil"/>
          <w:bottom w:val="nil"/>
          <w:right w:val="nil"/>
          <w:between w:val="nil"/>
        </w:pBdr>
        <w:spacing w:line="276" w:lineRule="auto"/>
        <w:rPr>
          <w:b/>
          <w:color w:val="000000"/>
        </w:rPr>
      </w:pPr>
      <w:r>
        <w:rPr>
          <w:b/>
          <w:color w:val="000000"/>
        </w:rPr>
        <w:t>ANTECEDENTES</w:t>
      </w:r>
    </w:p>
    <w:p w14:paraId="7F65ED36" w14:textId="77777777" w:rsidR="00A36993" w:rsidRDefault="00A36993">
      <w:pPr>
        <w:spacing w:line="276" w:lineRule="auto"/>
      </w:pPr>
    </w:p>
    <w:p w14:paraId="044A3A7D" w14:textId="77777777" w:rsidR="00FB5012" w:rsidRPr="00265913" w:rsidRDefault="00FB5012" w:rsidP="00FB5012">
      <w:pPr>
        <w:pStyle w:val="Ttulo1"/>
        <w:ind w:left="0"/>
        <w:rPr>
          <w:b w:val="0"/>
          <w:bCs w:val="0"/>
          <w:sz w:val="22"/>
          <w:szCs w:val="22"/>
        </w:rPr>
      </w:pPr>
      <w:r w:rsidRPr="00265913">
        <w:rPr>
          <w:b w:val="0"/>
          <w:bCs w:val="0"/>
          <w:sz w:val="22"/>
          <w:szCs w:val="22"/>
        </w:rPr>
        <w:t>{{ConceptP2}}</w:t>
      </w:r>
    </w:p>
    <w:p w14:paraId="2EB28947" w14:textId="77777777" w:rsidR="00FB5012" w:rsidRDefault="00FB5012">
      <w:pPr>
        <w:spacing w:line="276" w:lineRule="auto"/>
        <w:jc w:val="both"/>
      </w:pPr>
    </w:p>
    <w:p w14:paraId="124947A8" w14:textId="77777777" w:rsidR="00A36993" w:rsidRDefault="00726C7C">
      <w:pPr>
        <w:spacing w:line="276" w:lineRule="auto"/>
        <w:jc w:val="both"/>
      </w:pPr>
      <w:r>
        <w:t xml:space="preserve">Radicado </w:t>
      </w:r>
      <w:proofErr w:type="spellStart"/>
      <w:r>
        <w:t>N°</w:t>
      </w:r>
      <w:proofErr w:type="spellEnd"/>
      <w:r>
        <w:t xml:space="preserve"> </w:t>
      </w:r>
      <w:proofErr w:type="spellStart"/>
      <w:r>
        <w:t>xxxxx</w:t>
      </w:r>
      <w:proofErr w:type="spellEnd"/>
      <w:r>
        <w:t xml:space="preserve"> del </w:t>
      </w:r>
      <w:proofErr w:type="spellStart"/>
      <w:r>
        <w:t>xxxxxxxx</w:t>
      </w:r>
      <w:proofErr w:type="spellEnd"/>
      <w:r>
        <w:t xml:space="preserve"> de </w:t>
      </w:r>
      <w:proofErr w:type="spellStart"/>
      <w:r>
        <w:t>xxxxxxx</w:t>
      </w:r>
      <w:proofErr w:type="spellEnd"/>
      <w:r>
        <w:t xml:space="preserve"> del 202xx, mediante el cual La </w:t>
      </w:r>
      <w:proofErr w:type="spellStart"/>
      <w:r>
        <w:t>xxxxxxxxxxx</w:t>
      </w:r>
      <w:proofErr w:type="spellEnd"/>
      <w:r>
        <w:t xml:space="preserve">. - </w:t>
      </w:r>
      <w:proofErr w:type="spellStart"/>
      <w:r>
        <w:t>xxxxxxxxxxxx</w:t>
      </w:r>
      <w:proofErr w:type="spellEnd"/>
      <w:r>
        <w:t xml:space="preserve"> identificada con NIT. </w:t>
      </w:r>
      <w:proofErr w:type="spellStart"/>
      <w:r>
        <w:t>xxxxxxxxxx</w:t>
      </w:r>
      <w:proofErr w:type="spellEnd"/>
      <w:r>
        <w:t xml:space="preserve">, a través de su representante legal el señor </w:t>
      </w:r>
      <w:proofErr w:type="spellStart"/>
      <w:r>
        <w:t>xxxxxxxxx</w:t>
      </w:r>
      <w:proofErr w:type="spellEnd"/>
      <w:r>
        <w:t xml:space="preserve">, presenta solicitud para la obtención del permiso de Aprovechamiento Forestal aislado de </w:t>
      </w:r>
      <w:proofErr w:type="spellStart"/>
      <w:r>
        <w:t>xxxxxxxx</w:t>
      </w:r>
      <w:proofErr w:type="spellEnd"/>
      <w:r>
        <w:t xml:space="preserve"> (</w:t>
      </w:r>
      <w:proofErr w:type="spellStart"/>
      <w:r>
        <w:t>xxxx</w:t>
      </w:r>
      <w:proofErr w:type="spellEnd"/>
      <w:r>
        <w:t xml:space="preserve">) individuos arbóreos, con ocasión de la ejecución del diseño </w:t>
      </w:r>
      <w:proofErr w:type="spellStart"/>
      <w:r>
        <w:t>xxxxxxxxxx</w:t>
      </w:r>
      <w:proofErr w:type="spellEnd"/>
      <w:r>
        <w:t xml:space="preserve"> </w:t>
      </w:r>
      <w:proofErr w:type="spellStart"/>
      <w:r>
        <w:t>xxxxxxxxxxxxxx</w:t>
      </w:r>
      <w:proofErr w:type="spellEnd"/>
      <w:r>
        <w:t xml:space="preserve"> en el municipio de </w:t>
      </w:r>
      <w:proofErr w:type="spellStart"/>
      <w:r>
        <w:t>xxxxxxxxx</w:t>
      </w:r>
      <w:proofErr w:type="spellEnd"/>
      <w:r>
        <w:t>, en el departamento del Meta, allega la siguiente información:</w:t>
      </w:r>
    </w:p>
    <w:p w14:paraId="204EA9DC" w14:textId="77777777" w:rsidR="00A36993" w:rsidRDefault="00A36993">
      <w:pPr>
        <w:jc w:val="both"/>
      </w:pPr>
    </w:p>
    <w:p w14:paraId="04D72EBF" w14:textId="77777777" w:rsidR="00A36993" w:rsidRDefault="00726C7C">
      <w:pPr>
        <w:widowControl/>
        <w:numPr>
          <w:ilvl w:val="0"/>
          <w:numId w:val="2"/>
        </w:numPr>
        <w:pBdr>
          <w:top w:val="nil"/>
          <w:left w:val="nil"/>
          <w:bottom w:val="nil"/>
          <w:right w:val="nil"/>
          <w:between w:val="nil"/>
        </w:pBdr>
        <w:jc w:val="both"/>
        <w:rPr>
          <w:color w:val="000000"/>
        </w:rPr>
      </w:pPr>
      <w:r>
        <w:rPr>
          <w:color w:val="000000"/>
        </w:rPr>
        <w:t>Formato Único Nacional de aprovechamiento forestal F.U.N.</w:t>
      </w:r>
    </w:p>
    <w:p w14:paraId="4E291659" w14:textId="77777777" w:rsidR="00A36993" w:rsidRDefault="00726C7C">
      <w:pPr>
        <w:widowControl/>
        <w:numPr>
          <w:ilvl w:val="0"/>
          <w:numId w:val="2"/>
        </w:numPr>
        <w:pBdr>
          <w:top w:val="nil"/>
          <w:left w:val="nil"/>
          <w:bottom w:val="nil"/>
          <w:right w:val="nil"/>
          <w:between w:val="nil"/>
        </w:pBdr>
        <w:jc w:val="both"/>
        <w:rPr>
          <w:color w:val="000000"/>
        </w:rPr>
      </w:pPr>
      <w:r>
        <w:rPr>
          <w:color w:val="000000"/>
        </w:rPr>
        <w:t xml:space="preserve">Cedula de ciudadanía del señor </w:t>
      </w:r>
      <w:proofErr w:type="spellStart"/>
      <w:r>
        <w:rPr>
          <w:color w:val="000000"/>
        </w:rPr>
        <w:t>xxxxxxxxxxx</w:t>
      </w:r>
      <w:proofErr w:type="spellEnd"/>
      <w:r>
        <w:rPr>
          <w:color w:val="000000"/>
        </w:rPr>
        <w:t>.</w:t>
      </w:r>
    </w:p>
    <w:p w14:paraId="194B40AE" w14:textId="77777777" w:rsidR="00A36993" w:rsidRDefault="00726C7C">
      <w:pPr>
        <w:widowControl/>
        <w:numPr>
          <w:ilvl w:val="0"/>
          <w:numId w:val="2"/>
        </w:numPr>
        <w:pBdr>
          <w:top w:val="nil"/>
          <w:left w:val="nil"/>
          <w:bottom w:val="nil"/>
          <w:right w:val="nil"/>
          <w:between w:val="nil"/>
        </w:pBdr>
        <w:jc w:val="both"/>
        <w:rPr>
          <w:color w:val="000000"/>
        </w:rPr>
      </w:pPr>
      <w:r>
        <w:rPr>
          <w:color w:val="000000"/>
        </w:rPr>
        <w:t xml:space="preserve">Certificado de existencia y representación legal de la </w:t>
      </w:r>
      <w:proofErr w:type="spellStart"/>
      <w:r>
        <w:rPr>
          <w:color w:val="000000"/>
        </w:rPr>
        <w:t>xxxxxxxxxxx</w:t>
      </w:r>
      <w:proofErr w:type="spellEnd"/>
    </w:p>
    <w:p w14:paraId="76FD1FB6" w14:textId="77777777" w:rsidR="00A36993" w:rsidRDefault="00726C7C">
      <w:pPr>
        <w:widowControl/>
        <w:numPr>
          <w:ilvl w:val="0"/>
          <w:numId w:val="2"/>
        </w:numPr>
        <w:pBdr>
          <w:top w:val="nil"/>
          <w:left w:val="nil"/>
          <w:bottom w:val="nil"/>
          <w:right w:val="nil"/>
          <w:between w:val="nil"/>
        </w:pBdr>
        <w:jc w:val="both"/>
        <w:rPr>
          <w:color w:val="000000"/>
        </w:rPr>
      </w:pPr>
      <w:r>
        <w:rPr>
          <w:color w:val="000000"/>
        </w:rPr>
        <w:t>Oficio de solicitud.</w:t>
      </w:r>
    </w:p>
    <w:p w14:paraId="67B6746A" w14:textId="77777777" w:rsidR="00A36993" w:rsidRDefault="00726C7C">
      <w:pPr>
        <w:widowControl/>
        <w:numPr>
          <w:ilvl w:val="0"/>
          <w:numId w:val="2"/>
        </w:numPr>
        <w:pBdr>
          <w:top w:val="nil"/>
          <w:left w:val="nil"/>
          <w:bottom w:val="nil"/>
          <w:right w:val="nil"/>
          <w:between w:val="nil"/>
        </w:pBdr>
        <w:jc w:val="both"/>
        <w:rPr>
          <w:color w:val="000000"/>
        </w:rPr>
      </w:pPr>
      <w:r>
        <w:rPr>
          <w:color w:val="000000"/>
        </w:rPr>
        <w:t>Plan de Aprovechamiento Forestal</w:t>
      </w:r>
    </w:p>
    <w:p w14:paraId="5D9CE48B" w14:textId="77777777" w:rsidR="00A36993" w:rsidRDefault="00726C7C">
      <w:pPr>
        <w:widowControl/>
        <w:numPr>
          <w:ilvl w:val="0"/>
          <w:numId w:val="2"/>
        </w:numPr>
        <w:pBdr>
          <w:top w:val="nil"/>
          <w:left w:val="nil"/>
          <w:bottom w:val="nil"/>
          <w:right w:val="nil"/>
          <w:between w:val="nil"/>
        </w:pBdr>
        <w:jc w:val="both"/>
        <w:rPr>
          <w:color w:val="000000"/>
        </w:rPr>
      </w:pPr>
      <w:r>
        <w:rPr>
          <w:color w:val="000000"/>
        </w:rPr>
        <w:t>Información cartográfica KMZ.</w:t>
      </w:r>
    </w:p>
    <w:p w14:paraId="66F880C2" w14:textId="77777777" w:rsidR="00A36993" w:rsidRDefault="00A36993">
      <w:pPr>
        <w:jc w:val="both"/>
      </w:pPr>
    </w:p>
    <w:p w14:paraId="667091A1" w14:textId="77777777" w:rsidR="00A36993" w:rsidRDefault="00726C7C">
      <w:pPr>
        <w:jc w:val="both"/>
      </w:pPr>
      <w:r>
        <w:lastRenderedPageBreak/>
        <w:t xml:space="preserve">Oficio </w:t>
      </w:r>
      <w:proofErr w:type="spellStart"/>
      <w:r>
        <w:t>N°</w:t>
      </w:r>
      <w:proofErr w:type="spellEnd"/>
      <w:r>
        <w:t xml:space="preserve"> PS-GSIT 1.3.85.2</w:t>
      </w:r>
      <w:proofErr w:type="gramStart"/>
      <w:r>
        <w:t>x.xxxx</w:t>
      </w:r>
      <w:proofErr w:type="gramEnd"/>
      <w:r>
        <w:t xml:space="preserve"> con fecha de salida del </w:t>
      </w:r>
      <w:proofErr w:type="spellStart"/>
      <w:r>
        <w:t>xxx</w:t>
      </w:r>
      <w:proofErr w:type="spellEnd"/>
      <w:r>
        <w:t xml:space="preserve"> de enero de 202x, mediante el cual se da respuesta al radicado </w:t>
      </w:r>
      <w:proofErr w:type="spellStart"/>
      <w:r>
        <w:t>N°</w:t>
      </w:r>
      <w:proofErr w:type="spellEnd"/>
      <w:r>
        <w:t xml:space="preserve"> 32619 del 21 de diciembre del 2021 y se le hacen algunos requerimientos.</w:t>
      </w:r>
    </w:p>
    <w:p w14:paraId="078FB0B2" w14:textId="77777777" w:rsidR="00A36993" w:rsidRDefault="00A36993">
      <w:pPr>
        <w:jc w:val="both"/>
      </w:pPr>
    </w:p>
    <w:p w14:paraId="2E7A6306" w14:textId="77777777" w:rsidR="00A36993" w:rsidRDefault="00726C7C">
      <w:pPr>
        <w:jc w:val="both"/>
      </w:pPr>
      <w:r>
        <w:t xml:space="preserve">Radicado </w:t>
      </w:r>
      <w:proofErr w:type="spellStart"/>
      <w:r>
        <w:t>N°</w:t>
      </w:r>
      <w:proofErr w:type="spellEnd"/>
      <w:r>
        <w:t xml:space="preserve"> </w:t>
      </w:r>
      <w:proofErr w:type="spellStart"/>
      <w:r>
        <w:t>xxxx</w:t>
      </w:r>
      <w:proofErr w:type="spellEnd"/>
      <w:r>
        <w:t xml:space="preserve"> del </w:t>
      </w:r>
      <w:proofErr w:type="spellStart"/>
      <w:r>
        <w:t>xxx</w:t>
      </w:r>
      <w:proofErr w:type="spellEnd"/>
      <w:r>
        <w:t xml:space="preserve"> de </w:t>
      </w:r>
      <w:proofErr w:type="spellStart"/>
      <w:r>
        <w:t>xxxx</w:t>
      </w:r>
      <w:proofErr w:type="spellEnd"/>
      <w:r>
        <w:t xml:space="preserve"> de 202x, mediante el cual se da respuesta al Oficio </w:t>
      </w:r>
      <w:proofErr w:type="spellStart"/>
      <w:r>
        <w:t>N°</w:t>
      </w:r>
      <w:proofErr w:type="spellEnd"/>
      <w:r>
        <w:t xml:space="preserve"> PS-GSIT 1.3.85.</w:t>
      </w:r>
      <w:proofErr w:type="gramStart"/>
      <w:r>
        <w:t>22.xxxxxx</w:t>
      </w:r>
      <w:proofErr w:type="gramEnd"/>
      <w:r>
        <w:t xml:space="preserve"> del </w:t>
      </w:r>
      <w:proofErr w:type="spellStart"/>
      <w:r>
        <w:t>xxxxxxxx</w:t>
      </w:r>
      <w:proofErr w:type="spellEnd"/>
      <w:r>
        <w:t xml:space="preserve"> de </w:t>
      </w:r>
      <w:proofErr w:type="spellStart"/>
      <w:r>
        <w:t>xxxxxxxx</w:t>
      </w:r>
      <w:proofErr w:type="spellEnd"/>
      <w:r>
        <w:t xml:space="preserve"> de 202x.</w:t>
      </w:r>
    </w:p>
    <w:p w14:paraId="2835A629" w14:textId="77777777" w:rsidR="00A36993" w:rsidRDefault="00A36993">
      <w:pPr>
        <w:jc w:val="both"/>
      </w:pPr>
    </w:p>
    <w:p w14:paraId="2D344997" w14:textId="77777777" w:rsidR="00A36993" w:rsidRDefault="00726C7C">
      <w:pPr>
        <w:jc w:val="both"/>
        <w:rPr>
          <w:i/>
        </w:rPr>
      </w:pPr>
      <w:r>
        <w:t>Oficio PM-GA.</w:t>
      </w:r>
      <w:proofErr w:type="gramStart"/>
      <w:r>
        <w:t>3.2xxx.xxxxxxx</w:t>
      </w:r>
      <w:proofErr w:type="gramEnd"/>
      <w:r>
        <w:t xml:space="preserve"> con fecha de salida del </w:t>
      </w:r>
      <w:proofErr w:type="spellStart"/>
      <w:r>
        <w:t>xxxx</w:t>
      </w:r>
      <w:proofErr w:type="spellEnd"/>
      <w:r>
        <w:t xml:space="preserve"> de </w:t>
      </w:r>
      <w:proofErr w:type="spellStart"/>
      <w:r>
        <w:t>xxxxxxxxx</w:t>
      </w:r>
      <w:proofErr w:type="spellEnd"/>
      <w:r>
        <w:t xml:space="preserve"> de 202x, mediante el cual la corporación pronuncia desistimiento tácito del radicado </w:t>
      </w:r>
      <w:proofErr w:type="spellStart"/>
      <w:r>
        <w:t>xxxxxx</w:t>
      </w:r>
      <w:proofErr w:type="spellEnd"/>
      <w:r>
        <w:t xml:space="preserve"> del </w:t>
      </w:r>
      <w:proofErr w:type="spellStart"/>
      <w:r>
        <w:t>xxx</w:t>
      </w:r>
      <w:proofErr w:type="spellEnd"/>
      <w:r>
        <w:t xml:space="preserve"> de </w:t>
      </w:r>
      <w:proofErr w:type="spellStart"/>
      <w:r>
        <w:t>xxxxxxxx</w:t>
      </w:r>
      <w:proofErr w:type="spellEnd"/>
      <w:r>
        <w:t xml:space="preserve"> del 202x, con asunto </w:t>
      </w:r>
      <w:r>
        <w:rPr>
          <w:i/>
        </w:rPr>
        <w:t>“Solicitud de aprovechamiento forestal aislado”.</w:t>
      </w:r>
    </w:p>
    <w:p w14:paraId="49F7DF66" w14:textId="77777777" w:rsidR="00A36993" w:rsidRDefault="00A36993">
      <w:pPr>
        <w:jc w:val="both"/>
        <w:rPr>
          <w:i/>
        </w:rPr>
      </w:pPr>
    </w:p>
    <w:p w14:paraId="45423913" w14:textId="77777777" w:rsidR="00A36993" w:rsidRDefault="00726C7C">
      <w:pPr>
        <w:jc w:val="both"/>
      </w:pPr>
      <w:r>
        <w:t xml:space="preserve">Radicado </w:t>
      </w:r>
      <w:proofErr w:type="spellStart"/>
      <w:r>
        <w:t>N°</w:t>
      </w:r>
      <w:proofErr w:type="spellEnd"/>
      <w:r>
        <w:t xml:space="preserve"> </w:t>
      </w:r>
      <w:proofErr w:type="spellStart"/>
      <w:r>
        <w:t>xxxxxxxx</w:t>
      </w:r>
      <w:proofErr w:type="spellEnd"/>
      <w:r>
        <w:t xml:space="preserve"> del </w:t>
      </w:r>
      <w:proofErr w:type="spellStart"/>
      <w:r>
        <w:t>xxx</w:t>
      </w:r>
      <w:proofErr w:type="spellEnd"/>
      <w:r>
        <w:t xml:space="preserve"> de febrero de 202x, mediante el cual el </w:t>
      </w:r>
      <w:proofErr w:type="spellStart"/>
      <w:r>
        <w:t>xxxxxxxxx</w:t>
      </w:r>
      <w:proofErr w:type="spellEnd"/>
      <w:r>
        <w:t>, allega recurso de reposición relacionado con el oficio PM-GA.3.2</w:t>
      </w:r>
      <w:proofErr w:type="gramStart"/>
      <w:r>
        <w:t>x.xxxxxxx</w:t>
      </w:r>
      <w:proofErr w:type="gramEnd"/>
      <w:r>
        <w:t xml:space="preserve"> del </w:t>
      </w:r>
      <w:proofErr w:type="spellStart"/>
      <w:r>
        <w:t>xxxxxx</w:t>
      </w:r>
      <w:proofErr w:type="spellEnd"/>
      <w:r>
        <w:t xml:space="preserve"> de </w:t>
      </w:r>
      <w:proofErr w:type="spellStart"/>
      <w:r>
        <w:t>fxxx</w:t>
      </w:r>
      <w:proofErr w:type="spellEnd"/>
      <w:r>
        <w:t xml:space="preserve"> de 202x.</w:t>
      </w:r>
    </w:p>
    <w:p w14:paraId="189472C2" w14:textId="77777777" w:rsidR="00A36993" w:rsidRDefault="00A36993">
      <w:pPr>
        <w:jc w:val="both"/>
      </w:pPr>
    </w:p>
    <w:p w14:paraId="120342B0" w14:textId="77777777" w:rsidR="00A36993" w:rsidRDefault="00726C7C">
      <w:pPr>
        <w:jc w:val="both"/>
      </w:pPr>
      <w:r>
        <w:t>Oficio PM-GA.</w:t>
      </w:r>
      <w:proofErr w:type="gramStart"/>
      <w:r>
        <w:t>3.2xx.xxxx</w:t>
      </w:r>
      <w:proofErr w:type="gramEnd"/>
      <w:r>
        <w:t xml:space="preserve"> con fecha de salida del XXX de XXXXXXXXXX de 202XXX, mediante el cual la corporación procede a dejar sin efectos jurídicos y legales el desistimiento. </w:t>
      </w:r>
    </w:p>
    <w:p w14:paraId="222214FC" w14:textId="77777777" w:rsidR="00A36993" w:rsidRDefault="00A36993">
      <w:pPr>
        <w:jc w:val="both"/>
      </w:pPr>
    </w:p>
    <w:p w14:paraId="108BC01F" w14:textId="77777777" w:rsidR="00A36993" w:rsidRDefault="00726C7C">
      <w:pPr>
        <w:jc w:val="both"/>
      </w:pPr>
      <w:r>
        <w:t xml:space="preserve">Radicado </w:t>
      </w:r>
      <w:proofErr w:type="spellStart"/>
      <w:r>
        <w:t>N°</w:t>
      </w:r>
      <w:proofErr w:type="spellEnd"/>
      <w:r>
        <w:t xml:space="preserve"> XXXXX del 2XXXXXX de XXXXXXX de 202X en atención al Oficio PM-GA.3.2</w:t>
      </w:r>
      <w:proofErr w:type="gramStart"/>
      <w:r>
        <w:t>X.XXXX</w:t>
      </w:r>
      <w:proofErr w:type="gramEnd"/>
      <w:r>
        <w:t xml:space="preserve"> con fecha de salida del XXX de XXX de 202X, allegan los documentos requeridos por parte de la Corporación relacionado a la solicitud de aprovechamiento forestal aislado.</w:t>
      </w:r>
    </w:p>
    <w:p w14:paraId="5C561E0E" w14:textId="77777777" w:rsidR="00A36993" w:rsidRDefault="00A36993">
      <w:pPr>
        <w:jc w:val="both"/>
      </w:pPr>
    </w:p>
    <w:p w14:paraId="6ECBF326" w14:textId="77777777" w:rsidR="00A36993" w:rsidRDefault="00726C7C">
      <w:pPr>
        <w:jc w:val="both"/>
      </w:pPr>
      <w:r>
        <w:t xml:space="preserve">Oficio </w:t>
      </w:r>
      <w:proofErr w:type="spellStart"/>
      <w:r>
        <w:t>N°</w:t>
      </w:r>
      <w:proofErr w:type="spellEnd"/>
      <w:r>
        <w:t xml:space="preserve"> PS-GSIT 1.3.85.2</w:t>
      </w:r>
      <w:proofErr w:type="gramStart"/>
      <w:r>
        <w:t>X.XXXXXX</w:t>
      </w:r>
      <w:proofErr w:type="gramEnd"/>
      <w:r>
        <w:t>, con fecha de salida del XX de XXXXXX de 202X, mediante el cual la Corporación realiza requerimientos a la XXXXXXXX. – XXXXX sobre el trámite de aprovechamiento forestal aislado.</w:t>
      </w:r>
    </w:p>
    <w:p w14:paraId="213BE082" w14:textId="77777777" w:rsidR="00A36993" w:rsidRDefault="00A36993">
      <w:pPr>
        <w:jc w:val="both"/>
      </w:pPr>
    </w:p>
    <w:p w14:paraId="11209DB1" w14:textId="77777777" w:rsidR="00A36993" w:rsidRDefault="00726C7C">
      <w:pPr>
        <w:jc w:val="both"/>
      </w:pPr>
      <w:r>
        <w:t xml:space="preserve">Radicado XXXXXX del XX de XXX de 202X mediante el cual la XXXXXXXX. – XXXX allega ajustado el plan de aprovechamiento forestal y los requerimientos solicitados por la Corporación. </w:t>
      </w:r>
    </w:p>
    <w:p w14:paraId="2B4E4733" w14:textId="77777777" w:rsidR="00A36993" w:rsidRDefault="00A36993">
      <w:pPr>
        <w:jc w:val="both"/>
      </w:pPr>
    </w:p>
    <w:p w14:paraId="750E3655" w14:textId="77777777" w:rsidR="00A36993" w:rsidRDefault="00726C7C">
      <w:pPr>
        <w:jc w:val="both"/>
      </w:pPr>
      <w:r>
        <w:t>Radicado XXXXX del XX de XXX de 202X, mediante el cual la XXXXXXXXXX. – XXXXX allega el pago por concepto de inicio de trámite de aprovechamiento forestal aislado.</w:t>
      </w:r>
    </w:p>
    <w:p w14:paraId="3D474DAB" w14:textId="77777777" w:rsidR="00A36993" w:rsidRDefault="00A36993">
      <w:pPr>
        <w:jc w:val="both"/>
      </w:pPr>
    </w:p>
    <w:p w14:paraId="737B7D72" w14:textId="77777777" w:rsidR="00A36993" w:rsidRDefault="00726C7C">
      <w:pPr>
        <w:jc w:val="both"/>
        <w:rPr>
          <w:i/>
        </w:rPr>
      </w:pPr>
      <w:r>
        <w:t>Auto No. PS-GJ. 1.2.64.2</w:t>
      </w:r>
      <w:proofErr w:type="gramStart"/>
      <w:r>
        <w:t>X.XXXXXX</w:t>
      </w:r>
      <w:proofErr w:type="gramEnd"/>
      <w:r>
        <w:t xml:space="preserve"> del XXX de XXXX de 202X</w:t>
      </w:r>
      <w:r>
        <w:rPr>
          <w:i/>
        </w:rPr>
        <w:t>, "POR MEDIO DEL CUAL SE INICIA TRAMITE ADMINISTRATIVO DEL PERMISO DE - APROVECHAMIENTO FORESTAL AISLADO DE XXXX (XXX0) INDIVIDUOS ARBOREOS, EN BENEFICIO DEL CONTRATO DE CONCESIÓN No. XXXXX de XXX, EN JUSRISDICCIÓN DEL MUNICIPIO DE XXXXXXXL, SOLICITADO POR LA XXXXXXXXXX. IDENTIFICADA CON NIT XXXXXXX, A TRAVÉS DE SU REPRESENTANTE LEGAL".</w:t>
      </w:r>
    </w:p>
    <w:p w14:paraId="638886EE" w14:textId="77777777" w:rsidR="00A36993" w:rsidRDefault="00A36993">
      <w:pPr>
        <w:jc w:val="both"/>
      </w:pPr>
    </w:p>
    <w:p w14:paraId="07AD56DE" w14:textId="77777777" w:rsidR="00A36993" w:rsidRDefault="00726C7C">
      <w:pPr>
        <w:jc w:val="both"/>
        <w:rPr>
          <w:i/>
        </w:rPr>
      </w:pPr>
      <w:r>
        <w:t>Notificación vía correo electrónico enviada el día XXX de XXXX de 202X, del Auto No. PS-GJ. 1.2.64.2</w:t>
      </w:r>
      <w:proofErr w:type="gramStart"/>
      <w:r>
        <w:t>X.XXXXXXX</w:t>
      </w:r>
      <w:proofErr w:type="gramEnd"/>
      <w:r>
        <w:t xml:space="preserve"> del XXXX de mayo de 202X.</w:t>
      </w:r>
    </w:p>
    <w:p w14:paraId="1FEA4689" w14:textId="77777777" w:rsidR="00A36993" w:rsidRDefault="00A36993">
      <w:pPr>
        <w:jc w:val="both"/>
      </w:pPr>
    </w:p>
    <w:p w14:paraId="79A0BEF9" w14:textId="77777777" w:rsidR="00A36993" w:rsidRDefault="00726C7C">
      <w:pPr>
        <w:numPr>
          <w:ilvl w:val="0"/>
          <w:numId w:val="6"/>
        </w:numPr>
        <w:pBdr>
          <w:top w:val="nil"/>
          <w:left w:val="nil"/>
          <w:bottom w:val="nil"/>
          <w:right w:val="nil"/>
          <w:between w:val="nil"/>
        </w:pBdr>
        <w:spacing w:line="276" w:lineRule="auto"/>
        <w:rPr>
          <w:b/>
          <w:color w:val="000000"/>
        </w:rPr>
      </w:pPr>
      <w:r>
        <w:rPr>
          <w:b/>
          <w:color w:val="000000"/>
        </w:rPr>
        <w:t>LOCALIZACIÓN</w:t>
      </w:r>
    </w:p>
    <w:p w14:paraId="26CB420E" w14:textId="77777777" w:rsidR="00A36993" w:rsidRDefault="00A36993">
      <w:pPr>
        <w:spacing w:line="276" w:lineRule="auto"/>
      </w:pPr>
    </w:p>
    <w:p w14:paraId="5EB1E6A1" w14:textId="77777777" w:rsidR="00FB5012" w:rsidRDefault="00FB5012" w:rsidP="00FB5012">
      <w:pPr>
        <w:jc w:val="both"/>
      </w:pPr>
      <w:r>
        <w:t>{{</w:t>
      </w:r>
      <w:r w:rsidRPr="00265913">
        <w:t>ConceptP3</w:t>
      </w:r>
      <w:r>
        <w:t>}}</w:t>
      </w:r>
    </w:p>
    <w:p w14:paraId="69E99CA1" w14:textId="77777777" w:rsidR="00FB5012" w:rsidRDefault="00FB5012">
      <w:pPr>
        <w:jc w:val="both"/>
      </w:pPr>
    </w:p>
    <w:p w14:paraId="422ACD24" w14:textId="77777777" w:rsidR="00A36993" w:rsidRDefault="00726C7C">
      <w:pPr>
        <w:jc w:val="both"/>
      </w:pPr>
      <w:r>
        <w:t xml:space="preserve">Los individuos arbóreos objeto de aprovechamiento se encuentran ubicados en el casco urbano del municipio de </w:t>
      </w:r>
      <w:r w:rsidR="00A03958">
        <w:t>{{</w:t>
      </w:r>
      <w:proofErr w:type="spellStart"/>
      <w:r w:rsidR="00A03958" w:rsidRPr="00A03958">
        <w:t>Zon</w:t>
      </w:r>
      <w:proofErr w:type="spellEnd"/>
      <w:r w:rsidR="00A03958">
        <w:t>}} {{</w:t>
      </w:r>
      <w:proofErr w:type="spellStart"/>
      <w:r w:rsidR="00A03958" w:rsidRPr="00A03958">
        <w:t>Ndivision</w:t>
      </w:r>
      <w:proofErr w:type="spellEnd"/>
      <w:r w:rsidR="00A03958">
        <w:t>}}</w:t>
      </w:r>
      <w:r>
        <w:t xml:space="preserve">, ya que estos están asociados la malla vial del municipio. Los árboles </w:t>
      </w:r>
      <w:r>
        <w:lastRenderedPageBreak/>
        <w:t>son objeto de intervención por el proyecto vial desde el XXXXX hasta el PR XXX sector correspondiente a la XXXXXX, se llevará a cabo la rehabilitación y adecuación de la vía llevándola a la sección V20, construyendo la segunda calzada y andenes a ambos costados de la vía.</w:t>
      </w:r>
    </w:p>
    <w:p w14:paraId="7F0CB331" w14:textId="77777777" w:rsidR="00A36993" w:rsidRDefault="00A36993">
      <w:pPr>
        <w:jc w:val="both"/>
      </w:pPr>
    </w:p>
    <w:p w14:paraId="25436C31" w14:textId="77777777" w:rsidR="00A36993" w:rsidRDefault="00726C7C">
      <w:pPr>
        <w:jc w:val="both"/>
      </w:pPr>
      <w:r>
        <w:t>A continuación, se presenta la tabla de ubicación de cada individuo de acuerdo a la visita técnica de campo:</w:t>
      </w:r>
    </w:p>
    <w:p w14:paraId="269A645A" w14:textId="77777777" w:rsidR="00A36993" w:rsidRDefault="00A36993">
      <w:pPr>
        <w:jc w:val="both"/>
      </w:pPr>
    </w:p>
    <w:p w14:paraId="0C088E4A" w14:textId="77777777" w:rsidR="00A36993" w:rsidRDefault="00726C7C">
      <w:pPr>
        <w:jc w:val="center"/>
        <w:rPr>
          <w:sz w:val="20"/>
          <w:szCs w:val="20"/>
        </w:rPr>
      </w:pPr>
      <w:r>
        <w:rPr>
          <w:b/>
          <w:sz w:val="20"/>
          <w:szCs w:val="20"/>
        </w:rPr>
        <w:t>Tabla N°1.</w:t>
      </w:r>
      <w:r>
        <w:rPr>
          <w:sz w:val="20"/>
          <w:szCs w:val="20"/>
        </w:rPr>
        <w:t xml:space="preserve"> Coordenadas de los individuos arbóreos</w:t>
      </w:r>
    </w:p>
    <w:p w14:paraId="3F476C33" w14:textId="77777777" w:rsidR="00A36993" w:rsidRDefault="00A36993">
      <w:pPr>
        <w:jc w:val="center"/>
        <w:rPr>
          <w:sz w:val="20"/>
          <w:szCs w:val="20"/>
        </w:rPr>
      </w:pPr>
    </w:p>
    <w:p w14:paraId="320EA6A9" w14:textId="77777777" w:rsidR="00A36993" w:rsidRDefault="00726C7C">
      <w:pPr>
        <w:spacing w:line="276" w:lineRule="auto"/>
        <w:jc w:val="center"/>
        <w:rPr>
          <w:sz w:val="20"/>
          <w:szCs w:val="20"/>
        </w:rPr>
      </w:pPr>
      <w:r>
        <w:rPr>
          <w:b/>
          <w:sz w:val="20"/>
          <w:szCs w:val="20"/>
        </w:rPr>
        <w:t>Fuente.</w:t>
      </w:r>
      <w:r>
        <w:rPr>
          <w:sz w:val="20"/>
          <w:szCs w:val="20"/>
        </w:rPr>
        <w:t xml:space="preserve"> XXXXXXXX</w:t>
      </w:r>
    </w:p>
    <w:p w14:paraId="771C7BD4" w14:textId="77777777" w:rsidR="00A36993" w:rsidRDefault="00A36993">
      <w:pPr>
        <w:spacing w:line="276" w:lineRule="auto"/>
        <w:jc w:val="both"/>
      </w:pPr>
    </w:p>
    <w:p w14:paraId="1AC77D70" w14:textId="77777777" w:rsidR="00A36993" w:rsidRDefault="00726C7C">
      <w:pPr>
        <w:spacing w:line="276" w:lineRule="auto"/>
        <w:jc w:val="both"/>
      </w:pPr>
      <w:r>
        <w:t>También se relaciona la siguiente salida gráfica en la cual se ubican los individuos objeto del permiso de aprovechamiento forestal aislado en la XXX del municipio de XXXX en jurisdicción del departamento del Meta. En la salida gráficas se muestra las áreas de importancia ambiental de la zona, en las cuales se tiene que los árboles objeto de aprovechamiento no se encuentran dentro ninguna de las zonificaciones existentes e inclusive las distancias de las especies de flora a los ecosistemas estratégicos son los permitidos para garantizar la adecuada conservación de los mismos.  Adicionalmente, S</w:t>
      </w:r>
      <w:r>
        <w:rPr>
          <w:highlight w:val="white"/>
        </w:rPr>
        <w:t xml:space="preserve">egún la Leyenda Nacional de Coberturas para la tierra “Metodología Corine </w:t>
      </w:r>
      <w:proofErr w:type="spellStart"/>
      <w:r>
        <w:rPr>
          <w:highlight w:val="white"/>
        </w:rPr>
        <w:t>Land</w:t>
      </w:r>
      <w:proofErr w:type="spellEnd"/>
      <w:r>
        <w:rPr>
          <w:highlight w:val="white"/>
        </w:rPr>
        <w:t xml:space="preserve"> </w:t>
      </w:r>
      <w:proofErr w:type="spellStart"/>
      <w:r>
        <w:rPr>
          <w:highlight w:val="white"/>
        </w:rPr>
        <w:t>Cover</w:t>
      </w:r>
      <w:proofErr w:type="spellEnd"/>
      <w:r>
        <w:rPr>
          <w:highlight w:val="white"/>
        </w:rPr>
        <w:t xml:space="preserve"> 2010 adaptada para Colombia” la zona de visita t</w:t>
      </w:r>
      <w:r>
        <w:t>écnica hace referencia a Tejido urbano discontinuo (1.1.2): siendo estos espacios conformados por edificaciones y zonas verdes. Las edificaciones, vías e infraestructura construida cubren la superficie del terreno de manera dispersa y discontinua, ya que el resto del área está cubierta por vegetación. Esta unidad puede presentar dificultad para su delimitación cuando otras coberturas de tipo natural y seminatural se mezclan con áreas clasificadas como zonas urbanas.</w:t>
      </w:r>
      <w:r>
        <w:rPr>
          <w:noProof/>
        </w:rPr>
        <w:drawing>
          <wp:anchor distT="0" distB="0" distL="114300" distR="114300" simplePos="0" relativeHeight="251658240" behindDoc="0" locked="0" layoutInCell="1" hidden="0" allowOverlap="1" wp14:anchorId="15760866" wp14:editId="6C2D0067">
            <wp:simplePos x="0" y="0"/>
            <wp:positionH relativeFrom="column">
              <wp:posOffset>-1842769</wp:posOffset>
            </wp:positionH>
            <wp:positionV relativeFrom="paragraph">
              <wp:posOffset>193675</wp:posOffset>
            </wp:positionV>
            <wp:extent cx="641350" cy="641350"/>
            <wp:effectExtent l="0" t="0" r="0" b="0"/>
            <wp:wrapNone/>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1350" cy="641350"/>
                    </a:xfrm>
                    <a:prstGeom prst="rect">
                      <a:avLst/>
                    </a:prstGeom>
                    <a:ln/>
                  </pic:spPr>
                </pic:pic>
              </a:graphicData>
            </a:graphic>
          </wp:anchor>
        </w:drawing>
      </w:r>
    </w:p>
    <w:p w14:paraId="7223EA41" w14:textId="77777777" w:rsidR="00A36993" w:rsidRDefault="00A36993">
      <w:pPr>
        <w:spacing w:line="276" w:lineRule="auto"/>
        <w:jc w:val="both"/>
      </w:pPr>
    </w:p>
    <w:p w14:paraId="66DEC522" w14:textId="77777777" w:rsidR="00A36993" w:rsidRDefault="00A36993">
      <w:pPr>
        <w:pBdr>
          <w:top w:val="nil"/>
          <w:left w:val="nil"/>
          <w:bottom w:val="nil"/>
          <w:right w:val="nil"/>
          <w:between w:val="nil"/>
        </w:pBdr>
        <w:spacing w:after="200"/>
        <w:jc w:val="center"/>
        <w:rPr>
          <w:color w:val="000000"/>
          <w:sz w:val="18"/>
          <w:szCs w:val="18"/>
        </w:rPr>
      </w:pPr>
    </w:p>
    <w:p w14:paraId="0B3D9D92" w14:textId="77777777" w:rsidR="00A36993" w:rsidRDefault="00726C7C">
      <w:pPr>
        <w:pBdr>
          <w:top w:val="nil"/>
          <w:left w:val="nil"/>
          <w:bottom w:val="nil"/>
          <w:right w:val="nil"/>
          <w:between w:val="nil"/>
        </w:pBdr>
        <w:spacing w:after="200"/>
        <w:jc w:val="center"/>
        <w:rPr>
          <w:color w:val="000000"/>
          <w:sz w:val="20"/>
          <w:szCs w:val="20"/>
        </w:rPr>
      </w:pPr>
      <w:r>
        <w:rPr>
          <w:b/>
          <w:color w:val="000000"/>
          <w:sz w:val="20"/>
          <w:szCs w:val="20"/>
        </w:rPr>
        <w:t xml:space="preserve">Imagen N°1. </w:t>
      </w:r>
      <w:r>
        <w:rPr>
          <w:color w:val="000000"/>
          <w:sz w:val="20"/>
          <w:szCs w:val="20"/>
        </w:rPr>
        <w:t xml:space="preserve">Ubicación de los individuos solicitados para aprovechamiento en el municipio de </w:t>
      </w:r>
      <w:proofErr w:type="spellStart"/>
      <w:r>
        <w:rPr>
          <w:color w:val="000000"/>
          <w:sz w:val="20"/>
          <w:szCs w:val="20"/>
        </w:rPr>
        <w:t>XXXXXXl</w:t>
      </w:r>
      <w:proofErr w:type="spellEnd"/>
      <w:r>
        <w:rPr>
          <w:color w:val="000000"/>
          <w:sz w:val="20"/>
          <w:szCs w:val="20"/>
        </w:rPr>
        <w:t>.</w:t>
      </w:r>
    </w:p>
    <w:p w14:paraId="55D292F3" w14:textId="77777777" w:rsidR="00A36993" w:rsidRDefault="00A36993"/>
    <w:p w14:paraId="0A5C54DD" w14:textId="77777777" w:rsidR="00A36993" w:rsidRDefault="00726C7C">
      <w:r>
        <w:t>XXXXX</w:t>
      </w:r>
    </w:p>
    <w:p w14:paraId="13305AEF" w14:textId="77777777" w:rsidR="00A36993" w:rsidRDefault="00726C7C">
      <w:pPr>
        <w:pBdr>
          <w:top w:val="nil"/>
          <w:left w:val="nil"/>
          <w:bottom w:val="nil"/>
          <w:right w:val="nil"/>
          <w:between w:val="nil"/>
        </w:pBdr>
        <w:spacing w:after="200"/>
        <w:jc w:val="center"/>
        <w:rPr>
          <w:color w:val="000000"/>
          <w:sz w:val="20"/>
          <w:szCs w:val="20"/>
        </w:rPr>
      </w:pPr>
      <w:r>
        <w:rPr>
          <w:b/>
          <w:color w:val="000000"/>
          <w:sz w:val="20"/>
          <w:szCs w:val="20"/>
        </w:rPr>
        <w:t>Fuente.</w:t>
      </w:r>
      <w:r>
        <w:rPr>
          <w:color w:val="000000"/>
          <w:sz w:val="20"/>
          <w:szCs w:val="20"/>
        </w:rPr>
        <w:t xml:space="preserve"> Profesional SIG – </w:t>
      </w:r>
      <w:proofErr w:type="spellStart"/>
      <w:r>
        <w:rPr>
          <w:color w:val="000000"/>
          <w:sz w:val="20"/>
          <w:szCs w:val="20"/>
        </w:rPr>
        <w:t>Cormacarena</w:t>
      </w:r>
      <w:proofErr w:type="spellEnd"/>
      <w:r>
        <w:rPr>
          <w:color w:val="000000"/>
          <w:sz w:val="20"/>
          <w:szCs w:val="20"/>
        </w:rPr>
        <w:t xml:space="preserve"> (202X)</w:t>
      </w:r>
    </w:p>
    <w:p w14:paraId="411D4297" w14:textId="77777777" w:rsidR="00A36993" w:rsidRDefault="00A36993">
      <w:pPr>
        <w:rPr>
          <w:highlight w:val="yellow"/>
        </w:rPr>
      </w:pPr>
    </w:p>
    <w:p w14:paraId="1A906470" w14:textId="77777777" w:rsidR="00A36993" w:rsidRDefault="00726C7C">
      <w:pPr>
        <w:numPr>
          <w:ilvl w:val="0"/>
          <w:numId w:val="6"/>
        </w:numPr>
        <w:pBdr>
          <w:top w:val="nil"/>
          <w:left w:val="nil"/>
          <w:bottom w:val="nil"/>
          <w:right w:val="nil"/>
          <w:between w:val="nil"/>
        </w:pBdr>
        <w:spacing w:line="276" w:lineRule="auto"/>
        <w:rPr>
          <w:b/>
          <w:color w:val="000000"/>
        </w:rPr>
      </w:pPr>
      <w:r>
        <w:rPr>
          <w:b/>
          <w:color w:val="000000"/>
        </w:rPr>
        <w:t>ANÁLISIS DE LA INFORMACIÓN</w:t>
      </w:r>
    </w:p>
    <w:p w14:paraId="3069DE67" w14:textId="77777777" w:rsidR="00A36993" w:rsidRDefault="00A36993">
      <w:pPr>
        <w:jc w:val="both"/>
      </w:pPr>
    </w:p>
    <w:p w14:paraId="6885D45B" w14:textId="77777777" w:rsidR="00FB5012" w:rsidRDefault="00FB5012" w:rsidP="00FB5012">
      <w:pPr>
        <w:jc w:val="both"/>
      </w:pPr>
      <w:r>
        <w:t>{{</w:t>
      </w:r>
      <w:r w:rsidRPr="00265913">
        <w:t>ConceptP4</w:t>
      </w:r>
      <w:r>
        <w:t>}}</w:t>
      </w:r>
    </w:p>
    <w:p w14:paraId="71309713" w14:textId="77777777" w:rsidR="00FB5012" w:rsidRDefault="00FB5012">
      <w:pPr>
        <w:jc w:val="both"/>
      </w:pPr>
    </w:p>
    <w:p w14:paraId="7020A2F2" w14:textId="77777777" w:rsidR="00A36993" w:rsidRDefault="00726C7C">
      <w:pPr>
        <w:jc w:val="both"/>
      </w:pPr>
      <w:r>
        <w:t xml:space="preserve">La XXXXXXXX XXXXX identificada con NIT XXXXX a través de su representante legal el señor XXXXXXXX, allega a la corporación el Plan de Aprovechamiento Forestal del tramo comprendido entre el XXXXXXX  en el municipio de </w:t>
      </w:r>
      <w:proofErr w:type="spellStart"/>
      <w:r>
        <w:t>XXXl</w:t>
      </w:r>
      <w:proofErr w:type="spellEnd"/>
      <w:r>
        <w:t xml:space="preserve">, Mela con ocasión de la ejecución del diseño denominado V20 construcción de la segunda calzada y andenes a ambos costados de la vía en la Unidad Funcional 2, por lo que se requiere la intervención de 57 individuos arbóreos en derecho de vía y que por su localización, se hace necesario que sean retirados </w:t>
      </w:r>
    </w:p>
    <w:p w14:paraId="2F17FF3F" w14:textId="77777777" w:rsidR="00A36993" w:rsidRDefault="00A36993">
      <w:pPr>
        <w:jc w:val="both"/>
      </w:pPr>
    </w:p>
    <w:p w14:paraId="46A7EBED" w14:textId="77777777" w:rsidR="00A36993" w:rsidRDefault="00726C7C">
      <w:pPr>
        <w:jc w:val="both"/>
      </w:pPr>
      <w:r>
        <w:t>Por lo tanto, se procede a evaluar el documento mencionado con el fin de determinar si cumple con lo mínimo requerido por esta corporación.</w:t>
      </w:r>
    </w:p>
    <w:p w14:paraId="3312CD59" w14:textId="77777777" w:rsidR="00A36993" w:rsidRDefault="00A36993">
      <w:pPr>
        <w:jc w:val="both"/>
      </w:pPr>
    </w:p>
    <w:tbl>
      <w:tblPr>
        <w:tblStyle w:val="a0"/>
        <w:tblpPr w:leftFromText="141" w:rightFromText="141" w:vertAnchor="text" w:tblpX="537" w:tblpY="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426"/>
        <w:gridCol w:w="567"/>
        <w:gridCol w:w="5528"/>
      </w:tblGrid>
      <w:tr w:rsidR="00A36993" w14:paraId="1E3D5C73" w14:textId="77777777">
        <w:trPr>
          <w:tblHeader/>
        </w:trPr>
        <w:tc>
          <w:tcPr>
            <w:tcW w:w="2376" w:type="dxa"/>
            <w:vMerge w:val="restart"/>
            <w:vAlign w:val="center"/>
          </w:tcPr>
          <w:p w14:paraId="735C9889" w14:textId="77777777" w:rsidR="00A36993" w:rsidRDefault="00726C7C">
            <w:pPr>
              <w:jc w:val="center"/>
              <w:rPr>
                <w:b/>
                <w:sz w:val="18"/>
                <w:szCs w:val="18"/>
              </w:rPr>
            </w:pPr>
            <w:r>
              <w:rPr>
                <w:b/>
                <w:sz w:val="18"/>
                <w:szCs w:val="18"/>
              </w:rPr>
              <w:t>ÍTEM A DESARROLLAR</w:t>
            </w:r>
          </w:p>
        </w:tc>
        <w:tc>
          <w:tcPr>
            <w:tcW w:w="993" w:type="dxa"/>
            <w:gridSpan w:val="2"/>
            <w:vAlign w:val="center"/>
          </w:tcPr>
          <w:p w14:paraId="4254AB5E" w14:textId="77777777" w:rsidR="00A36993" w:rsidRDefault="00726C7C">
            <w:pPr>
              <w:jc w:val="center"/>
              <w:rPr>
                <w:b/>
                <w:sz w:val="18"/>
                <w:szCs w:val="18"/>
              </w:rPr>
            </w:pPr>
            <w:r>
              <w:rPr>
                <w:b/>
                <w:sz w:val="18"/>
                <w:szCs w:val="18"/>
              </w:rPr>
              <w:t>CUMPLE</w:t>
            </w:r>
          </w:p>
        </w:tc>
        <w:tc>
          <w:tcPr>
            <w:tcW w:w="5528" w:type="dxa"/>
            <w:vMerge w:val="restart"/>
            <w:vAlign w:val="center"/>
          </w:tcPr>
          <w:p w14:paraId="453F08B2" w14:textId="77777777" w:rsidR="00A36993" w:rsidRDefault="00726C7C">
            <w:pPr>
              <w:jc w:val="center"/>
              <w:rPr>
                <w:b/>
                <w:sz w:val="18"/>
                <w:szCs w:val="18"/>
              </w:rPr>
            </w:pPr>
            <w:r>
              <w:rPr>
                <w:b/>
                <w:sz w:val="18"/>
                <w:szCs w:val="18"/>
              </w:rPr>
              <w:t>OBSERVACIÓN</w:t>
            </w:r>
          </w:p>
        </w:tc>
      </w:tr>
      <w:tr w:rsidR="00A36993" w14:paraId="2DCB0221" w14:textId="77777777">
        <w:trPr>
          <w:tblHeader/>
        </w:trPr>
        <w:tc>
          <w:tcPr>
            <w:tcW w:w="2376" w:type="dxa"/>
            <w:vMerge/>
            <w:vAlign w:val="center"/>
          </w:tcPr>
          <w:p w14:paraId="33105BB4" w14:textId="77777777" w:rsidR="00A36993" w:rsidRDefault="00A36993">
            <w:pPr>
              <w:pBdr>
                <w:top w:val="nil"/>
                <w:left w:val="nil"/>
                <w:bottom w:val="nil"/>
                <w:right w:val="nil"/>
                <w:between w:val="nil"/>
              </w:pBdr>
              <w:spacing w:line="276" w:lineRule="auto"/>
              <w:rPr>
                <w:b/>
                <w:sz w:val="18"/>
                <w:szCs w:val="18"/>
              </w:rPr>
            </w:pPr>
          </w:p>
        </w:tc>
        <w:tc>
          <w:tcPr>
            <w:tcW w:w="426" w:type="dxa"/>
            <w:vAlign w:val="center"/>
          </w:tcPr>
          <w:p w14:paraId="159ADD83" w14:textId="77777777" w:rsidR="00A36993" w:rsidRDefault="00726C7C">
            <w:pPr>
              <w:jc w:val="center"/>
              <w:rPr>
                <w:b/>
                <w:sz w:val="18"/>
                <w:szCs w:val="18"/>
              </w:rPr>
            </w:pPr>
            <w:r>
              <w:rPr>
                <w:b/>
                <w:sz w:val="18"/>
                <w:szCs w:val="18"/>
              </w:rPr>
              <w:t>SI</w:t>
            </w:r>
          </w:p>
        </w:tc>
        <w:tc>
          <w:tcPr>
            <w:tcW w:w="567" w:type="dxa"/>
            <w:vAlign w:val="center"/>
          </w:tcPr>
          <w:p w14:paraId="7130AB40" w14:textId="77777777" w:rsidR="00A36993" w:rsidRDefault="00726C7C">
            <w:pPr>
              <w:jc w:val="center"/>
              <w:rPr>
                <w:b/>
                <w:sz w:val="18"/>
                <w:szCs w:val="18"/>
              </w:rPr>
            </w:pPr>
            <w:r>
              <w:rPr>
                <w:b/>
                <w:sz w:val="18"/>
                <w:szCs w:val="18"/>
              </w:rPr>
              <w:t>NO</w:t>
            </w:r>
          </w:p>
        </w:tc>
        <w:tc>
          <w:tcPr>
            <w:tcW w:w="5528" w:type="dxa"/>
            <w:vMerge/>
            <w:vAlign w:val="center"/>
          </w:tcPr>
          <w:p w14:paraId="7326AD15" w14:textId="77777777" w:rsidR="00A36993" w:rsidRDefault="00A36993">
            <w:pPr>
              <w:pBdr>
                <w:top w:val="nil"/>
                <w:left w:val="nil"/>
                <w:bottom w:val="nil"/>
                <w:right w:val="nil"/>
                <w:between w:val="nil"/>
              </w:pBdr>
              <w:spacing w:line="276" w:lineRule="auto"/>
              <w:rPr>
                <w:b/>
                <w:sz w:val="18"/>
                <w:szCs w:val="18"/>
              </w:rPr>
            </w:pPr>
          </w:p>
        </w:tc>
      </w:tr>
      <w:tr w:rsidR="00A36993" w14:paraId="1768A374" w14:textId="77777777">
        <w:tc>
          <w:tcPr>
            <w:tcW w:w="2376" w:type="dxa"/>
            <w:vAlign w:val="center"/>
          </w:tcPr>
          <w:p w14:paraId="601D7D6F" w14:textId="77777777" w:rsidR="00A36993" w:rsidRDefault="00726C7C">
            <w:pPr>
              <w:rPr>
                <w:sz w:val="18"/>
                <w:szCs w:val="18"/>
              </w:rPr>
            </w:pPr>
            <w:r>
              <w:rPr>
                <w:sz w:val="18"/>
                <w:szCs w:val="18"/>
              </w:rPr>
              <w:t>1. INTRODUCCIÓN</w:t>
            </w:r>
          </w:p>
        </w:tc>
        <w:tc>
          <w:tcPr>
            <w:tcW w:w="426" w:type="dxa"/>
            <w:vAlign w:val="center"/>
          </w:tcPr>
          <w:p w14:paraId="6661F62C" w14:textId="77777777" w:rsidR="00A36993" w:rsidRDefault="00726C7C">
            <w:pPr>
              <w:jc w:val="center"/>
              <w:rPr>
                <w:sz w:val="18"/>
                <w:szCs w:val="18"/>
              </w:rPr>
            </w:pPr>
            <w:r>
              <w:rPr>
                <w:sz w:val="18"/>
                <w:szCs w:val="18"/>
              </w:rPr>
              <w:t>X</w:t>
            </w:r>
          </w:p>
        </w:tc>
        <w:tc>
          <w:tcPr>
            <w:tcW w:w="567" w:type="dxa"/>
            <w:vAlign w:val="center"/>
          </w:tcPr>
          <w:p w14:paraId="572DD092" w14:textId="77777777" w:rsidR="00A36993" w:rsidRDefault="00A36993">
            <w:pPr>
              <w:jc w:val="center"/>
              <w:rPr>
                <w:sz w:val="18"/>
                <w:szCs w:val="18"/>
              </w:rPr>
            </w:pPr>
          </w:p>
        </w:tc>
        <w:tc>
          <w:tcPr>
            <w:tcW w:w="5528" w:type="dxa"/>
          </w:tcPr>
          <w:p w14:paraId="13A76209" w14:textId="77777777" w:rsidR="00A36993" w:rsidRDefault="00726C7C">
            <w:pPr>
              <w:jc w:val="both"/>
              <w:rPr>
                <w:sz w:val="18"/>
                <w:szCs w:val="18"/>
              </w:rPr>
            </w:pPr>
            <w:r>
              <w:rPr>
                <w:sz w:val="18"/>
                <w:szCs w:val="18"/>
              </w:rPr>
              <w:t>Hace un resumen de adelantar obras de infraestructura vial para el desarrollo económico y la conectividad de las regiones, donde se apuesta a dinamizar las economías locales en corredores viales facilitando el transporte de bienes y servicios.</w:t>
            </w:r>
          </w:p>
        </w:tc>
      </w:tr>
      <w:tr w:rsidR="00A36993" w14:paraId="20C91376" w14:textId="77777777">
        <w:tc>
          <w:tcPr>
            <w:tcW w:w="2376" w:type="dxa"/>
            <w:vAlign w:val="center"/>
          </w:tcPr>
          <w:p w14:paraId="245344C0" w14:textId="77777777" w:rsidR="00A36993" w:rsidRDefault="00726C7C">
            <w:pPr>
              <w:rPr>
                <w:sz w:val="18"/>
                <w:szCs w:val="18"/>
              </w:rPr>
            </w:pPr>
            <w:r>
              <w:rPr>
                <w:sz w:val="18"/>
                <w:szCs w:val="18"/>
              </w:rPr>
              <w:t>2.OBJETIVO</w:t>
            </w:r>
          </w:p>
          <w:p w14:paraId="298148A7" w14:textId="77777777" w:rsidR="00A36993" w:rsidRDefault="00A36993">
            <w:pPr>
              <w:rPr>
                <w:sz w:val="18"/>
                <w:szCs w:val="18"/>
              </w:rPr>
            </w:pPr>
          </w:p>
          <w:p w14:paraId="5FCCEC68" w14:textId="77777777" w:rsidR="00A36993" w:rsidRDefault="00726C7C">
            <w:pPr>
              <w:rPr>
                <w:sz w:val="18"/>
                <w:szCs w:val="18"/>
              </w:rPr>
            </w:pPr>
            <w:r>
              <w:rPr>
                <w:sz w:val="18"/>
                <w:szCs w:val="18"/>
              </w:rPr>
              <w:t>2.1 Objetivos específicos</w:t>
            </w:r>
          </w:p>
        </w:tc>
        <w:tc>
          <w:tcPr>
            <w:tcW w:w="426" w:type="dxa"/>
            <w:vAlign w:val="center"/>
          </w:tcPr>
          <w:p w14:paraId="53964565" w14:textId="77777777" w:rsidR="00A36993" w:rsidRDefault="00726C7C">
            <w:pPr>
              <w:jc w:val="center"/>
              <w:rPr>
                <w:sz w:val="18"/>
                <w:szCs w:val="18"/>
              </w:rPr>
            </w:pPr>
            <w:r>
              <w:rPr>
                <w:sz w:val="18"/>
                <w:szCs w:val="18"/>
              </w:rPr>
              <w:t>X</w:t>
            </w:r>
          </w:p>
        </w:tc>
        <w:tc>
          <w:tcPr>
            <w:tcW w:w="567" w:type="dxa"/>
            <w:vAlign w:val="center"/>
          </w:tcPr>
          <w:p w14:paraId="46F117F2" w14:textId="77777777" w:rsidR="00A36993" w:rsidRDefault="00A36993">
            <w:pPr>
              <w:jc w:val="center"/>
              <w:rPr>
                <w:sz w:val="18"/>
                <w:szCs w:val="18"/>
              </w:rPr>
            </w:pPr>
          </w:p>
        </w:tc>
        <w:tc>
          <w:tcPr>
            <w:tcW w:w="5528" w:type="dxa"/>
          </w:tcPr>
          <w:p w14:paraId="2A307A1A" w14:textId="77777777" w:rsidR="00A36993" w:rsidRDefault="00726C7C">
            <w:pPr>
              <w:rPr>
                <w:sz w:val="18"/>
                <w:szCs w:val="18"/>
              </w:rPr>
            </w:pPr>
            <w:r>
              <w:rPr>
                <w:sz w:val="18"/>
                <w:szCs w:val="18"/>
              </w:rPr>
              <w:t xml:space="preserve">Se describen claramente los objetivos de la solicitud del permiso de Aprovechamiento Forestal. </w:t>
            </w:r>
          </w:p>
        </w:tc>
      </w:tr>
      <w:tr w:rsidR="00A36993" w14:paraId="5C6625DF" w14:textId="77777777">
        <w:tc>
          <w:tcPr>
            <w:tcW w:w="2376" w:type="dxa"/>
            <w:vAlign w:val="center"/>
          </w:tcPr>
          <w:p w14:paraId="5CFC4B71" w14:textId="77777777" w:rsidR="00A36993" w:rsidRDefault="00726C7C">
            <w:pPr>
              <w:rPr>
                <w:sz w:val="18"/>
                <w:szCs w:val="18"/>
              </w:rPr>
            </w:pPr>
            <w:r>
              <w:rPr>
                <w:sz w:val="18"/>
                <w:szCs w:val="18"/>
              </w:rPr>
              <w:t>3. JUSTIFICACIÓN</w:t>
            </w:r>
          </w:p>
        </w:tc>
        <w:tc>
          <w:tcPr>
            <w:tcW w:w="426" w:type="dxa"/>
            <w:vAlign w:val="center"/>
          </w:tcPr>
          <w:p w14:paraId="55E70305" w14:textId="77777777" w:rsidR="00A36993" w:rsidRDefault="00726C7C">
            <w:pPr>
              <w:jc w:val="center"/>
              <w:rPr>
                <w:sz w:val="18"/>
                <w:szCs w:val="18"/>
              </w:rPr>
            </w:pPr>
            <w:r>
              <w:rPr>
                <w:sz w:val="18"/>
                <w:szCs w:val="18"/>
              </w:rPr>
              <w:t>X</w:t>
            </w:r>
          </w:p>
        </w:tc>
        <w:tc>
          <w:tcPr>
            <w:tcW w:w="567" w:type="dxa"/>
            <w:vAlign w:val="center"/>
          </w:tcPr>
          <w:p w14:paraId="1A6BAFE9" w14:textId="77777777" w:rsidR="00A36993" w:rsidRDefault="00A36993">
            <w:pPr>
              <w:jc w:val="center"/>
              <w:rPr>
                <w:sz w:val="18"/>
                <w:szCs w:val="18"/>
              </w:rPr>
            </w:pPr>
          </w:p>
        </w:tc>
        <w:tc>
          <w:tcPr>
            <w:tcW w:w="5528" w:type="dxa"/>
          </w:tcPr>
          <w:p w14:paraId="30482FFF" w14:textId="77777777" w:rsidR="00A36993" w:rsidRDefault="00726C7C">
            <w:pPr>
              <w:jc w:val="both"/>
              <w:rPr>
                <w:sz w:val="18"/>
                <w:szCs w:val="18"/>
              </w:rPr>
            </w:pPr>
            <w:r>
              <w:rPr>
                <w:sz w:val="18"/>
                <w:szCs w:val="18"/>
              </w:rPr>
              <w:t>La justificación toma como base la proyección de la vía desde el XXX hasta el XXX, los individuos objeto de aprovechamiento forestal hacen parte de un tejido urbano discontinuo, el cual no genera un cambio de uso del suelo, de igual manera se genera utilidad pública a la población cercana y que se moviliza por el sector.</w:t>
            </w:r>
          </w:p>
        </w:tc>
      </w:tr>
      <w:tr w:rsidR="00A36993" w14:paraId="1C3959F5" w14:textId="77777777">
        <w:tc>
          <w:tcPr>
            <w:tcW w:w="2376" w:type="dxa"/>
            <w:vAlign w:val="center"/>
          </w:tcPr>
          <w:p w14:paraId="55C7CCDA" w14:textId="77777777" w:rsidR="00A36993" w:rsidRDefault="00726C7C">
            <w:pPr>
              <w:rPr>
                <w:sz w:val="18"/>
                <w:szCs w:val="18"/>
              </w:rPr>
            </w:pPr>
            <w:r>
              <w:rPr>
                <w:sz w:val="18"/>
                <w:szCs w:val="18"/>
              </w:rPr>
              <w:t>4. LOCALIZACION</w:t>
            </w:r>
          </w:p>
        </w:tc>
        <w:tc>
          <w:tcPr>
            <w:tcW w:w="426" w:type="dxa"/>
            <w:vAlign w:val="center"/>
          </w:tcPr>
          <w:p w14:paraId="6D0AB629" w14:textId="77777777" w:rsidR="00A36993" w:rsidRDefault="00A36993">
            <w:pPr>
              <w:jc w:val="center"/>
              <w:rPr>
                <w:sz w:val="18"/>
                <w:szCs w:val="18"/>
              </w:rPr>
            </w:pPr>
          </w:p>
        </w:tc>
        <w:tc>
          <w:tcPr>
            <w:tcW w:w="567" w:type="dxa"/>
            <w:vAlign w:val="center"/>
          </w:tcPr>
          <w:p w14:paraId="4EFB4379" w14:textId="77777777" w:rsidR="00A36993" w:rsidRDefault="00A36993">
            <w:pPr>
              <w:jc w:val="center"/>
              <w:rPr>
                <w:sz w:val="18"/>
                <w:szCs w:val="18"/>
              </w:rPr>
            </w:pPr>
          </w:p>
        </w:tc>
        <w:tc>
          <w:tcPr>
            <w:tcW w:w="5528" w:type="dxa"/>
          </w:tcPr>
          <w:p w14:paraId="1858471C" w14:textId="77777777" w:rsidR="00A36993" w:rsidRDefault="00726C7C">
            <w:pPr>
              <w:rPr>
                <w:sz w:val="18"/>
                <w:szCs w:val="18"/>
              </w:rPr>
            </w:pPr>
            <w:bookmarkStart w:id="0" w:name="_heading=h.gjdgxs" w:colFirst="0" w:colLast="0"/>
            <w:bookmarkEnd w:id="0"/>
            <w:r>
              <w:rPr>
                <w:sz w:val="18"/>
                <w:szCs w:val="18"/>
              </w:rPr>
              <w:t xml:space="preserve">El proyecto se ubica en el municipio de </w:t>
            </w:r>
            <w:proofErr w:type="spellStart"/>
            <w:r>
              <w:rPr>
                <w:sz w:val="18"/>
                <w:szCs w:val="18"/>
              </w:rPr>
              <w:t>Curamal</w:t>
            </w:r>
            <w:proofErr w:type="spellEnd"/>
            <w:r>
              <w:rPr>
                <w:sz w:val="18"/>
                <w:szCs w:val="18"/>
              </w:rPr>
              <w:t>, jurisdicción del departamento del Meta, en zona de vida según Holdridge de Bosque Húmedo Tropical (</w:t>
            </w:r>
            <w:proofErr w:type="spellStart"/>
            <w:r>
              <w:rPr>
                <w:sz w:val="18"/>
                <w:szCs w:val="18"/>
              </w:rPr>
              <w:t>bh</w:t>
            </w:r>
            <w:proofErr w:type="spellEnd"/>
            <w:r>
              <w:rPr>
                <w:sz w:val="18"/>
                <w:szCs w:val="18"/>
              </w:rPr>
              <w:t xml:space="preserve"> - T). </w:t>
            </w:r>
          </w:p>
          <w:p w14:paraId="0DACC1F6" w14:textId="77777777" w:rsidR="00A36993" w:rsidRDefault="00A36993">
            <w:pPr>
              <w:rPr>
                <w:sz w:val="18"/>
                <w:szCs w:val="18"/>
              </w:rPr>
            </w:pPr>
          </w:p>
          <w:p w14:paraId="3799A41A" w14:textId="77777777" w:rsidR="00A36993" w:rsidRDefault="00726C7C">
            <w:pPr>
              <w:rPr>
                <w:sz w:val="18"/>
                <w:szCs w:val="18"/>
              </w:rPr>
            </w:pPr>
            <w:r>
              <w:rPr>
                <w:sz w:val="18"/>
                <w:szCs w:val="18"/>
              </w:rPr>
              <w:t>Se describen características climatológicas, geológicas y geomorfológicas presentes en el área de influencia del proyecto.</w:t>
            </w:r>
          </w:p>
        </w:tc>
      </w:tr>
      <w:tr w:rsidR="00A36993" w14:paraId="67C2EE42" w14:textId="77777777">
        <w:tc>
          <w:tcPr>
            <w:tcW w:w="2376" w:type="dxa"/>
            <w:vAlign w:val="center"/>
          </w:tcPr>
          <w:p w14:paraId="5F3CBDAE" w14:textId="77777777" w:rsidR="00A36993" w:rsidRDefault="00726C7C">
            <w:pPr>
              <w:rPr>
                <w:sz w:val="18"/>
                <w:szCs w:val="18"/>
              </w:rPr>
            </w:pPr>
            <w:r>
              <w:rPr>
                <w:sz w:val="18"/>
                <w:szCs w:val="18"/>
              </w:rPr>
              <w:t>5. CARACTERISTICAS BIO-FISICAS</w:t>
            </w:r>
          </w:p>
        </w:tc>
        <w:tc>
          <w:tcPr>
            <w:tcW w:w="426" w:type="dxa"/>
            <w:vAlign w:val="center"/>
          </w:tcPr>
          <w:p w14:paraId="3845A676" w14:textId="77777777" w:rsidR="00A36993" w:rsidRDefault="00726C7C">
            <w:pPr>
              <w:jc w:val="center"/>
              <w:rPr>
                <w:sz w:val="18"/>
                <w:szCs w:val="18"/>
              </w:rPr>
            </w:pPr>
            <w:r>
              <w:rPr>
                <w:sz w:val="18"/>
                <w:szCs w:val="18"/>
              </w:rPr>
              <w:t>X</w:t>
            </w:r>
          </w:p>
        </w:tc>
        <w:tc>
          <w:tcPr>
            <w:tcW w:w="567" w:type="dxa"/>
            <w:vAlign w:val="center"/>
          </w:tcPr>
          <w:p w14:paraId="630FC612" w14:textId="77777777" w:rsidR="00A36993" w:rsidRDefault="00A36993">
            <w:pPr>
              <w:jc w:val="center"/>
              <w:rPr>
                <w:sz w:val="18"/>
                <w:szCs w:val="18"/>
              </w:rPr>
            </w:pPr>
          </w:p>
        </w:tc>
        <w:tc>
          <w:tcPr>
            <w:tcW w:w="5528" w:type="dxa"/>
          </w:tcPr>
          <w:p w14:paraId="6F2E8C22" w14:textId="77777777" w:rsidR="00A36993" w:rsidRDefault="00726C7C">
            <w:pPr>
              <w:jc w:val="both"/>
              <w:rPr>
                <w:sz w:val="18"/>
                <w:szCs w:val="18"/>
              </w:rPr>
            </w:pPr>
            <w:r>
              <w:rPr>
                <w:sz w:val="18"/>
                <w:szCs w:val="18"/>
              </w:rPr>
              <w:t>XXXXXXXXXXXXXXX</w:t>
            </w:r>
          </w:p>
        </w:tc>
      </w:tr>
      <w:tr w:rsidR="00A36993" w14:paraId="06D63B4E" w14:textId="77777777">
        <w:tc>
          <w:tcPr>
            <w:tcW w:w="2376" w:type="dxa"/>
            <w:vAlign w:val="center"/>
          </w:tcPr>
          <w:p w14:paraId="3C3B4832" w14:textId="77777777" w:rsidR="00A36993" w:rsidRDefault="00726C7C">
            <w:pPr>
              <w:rPr>
                <w:sz w:val="18"/>
                <w:szCs w:val="18"/>
              </w:rPr>
            </w:pPr>
            <w:r>
              <w:rPr>
                <w:sz w:val="18"/>
                <w:szCs w:val="18"/>
              </w:rPr>
              <w:t>INVENTARIO FORESTAL</w:t>
            </w:r>
          </w:p>
          <w:p w14:paraId="494D876C" w14:textId="77777777" w:rsidR="00A36993" w:rsidRDefault="00A36993">
            <w:pPr>
              <w:rPr>
                <w:sz w:val="18"/>
                <w:szCs w:val="18"/>
              </w:rPr>
            </w:pPr>
          </w:p>
          <w:p w14:paraId="3E510B3B" w14:textId="77777777" w:rsidR="00A36993" w:rsidRDefault="00A36993">
            <w:pPr>
              <w:rPr>
                <w:i/>
                <w:sz w:val="18"/>
                <w:szCs w:val="18"/>
              </w:rPr>
            </w:pPr>
          </w:p>
          <w:p w14:paraId="4628BDD6" w14:textId="77777777" w:rsidR="00A36993" w:rsidRDefault="00A36993">
            <w:pPr>
              <w:rPr>
                <w:i/>
                <w:sz w:val="18"/>
                <w:szCs w:val="18"/>
              </w:rPr>
            </w:pPr>
          </w:p>
          <w:p w14:paraId="240787B2" w14:textId="77777777" w:rsidR="00A36993" w:rsidRDefault="00A36993">
            <w:pPr>
              <w:rPr>
                <w:i/>
                <w:sz w:val="18"/>
                <w:szCs w:val="18"/>
              </w:rPr>
            </w:pPr>
          </w:p>
          <w:p w14:paraId="4FED800B" w14:textId="77777777" w:rsidR="00A36993" w:rsidRDefault="00A36993">
            <w:pPr>
              <w:rPr>
                <w:i/>
                <w:sz w:val="18"/>
                <w:szCs w:val="18"/>
              </w:rPr>
            </w:pPr>
          </w:p>
          <w:p w14:paraId="655611AB" w14:textId="77777777" w:rsidR="00A36993" w:rsidRDefault="00726C7C">
            <w:pPr>
              <w:rPr>
                <w:i/>
                <w:sz w:val="18"/>
                <w:szCs w:val="18"/>
              </w:rPr>
            </w:pPr>
            <w:r>
              <w:rPr>
                <w:i/>
                <w:sz w:val="18"/>
                <w:szCs w:val="18"/>
              </w:rPr>
              <w:t>Metodología</w:t>
            </w:r>
          </w:p>
          <w:p w14:paraId="31F0A7A3" w14:textId="77777777" w:rsidR="00A36993" w:rsidRDefault="00A36993">
            <w:pPr>
              <w:rPr>
                <w:i/>
                <w:sz w:val="18"/>
                <w:szCs w:val="18"/>
              </w:rPr>
            </w:pPr>
          </w:p>
          <w:p w14:paraId="785BDBDF" w14:textId="77777777" w:rsidR="00A36993" w:rsidRDefault="00A36993">
            <w:pPr>
              <w:rPr>
                <w:i/>
                <w:sz w:val="18"/>
                <w:szCs w:val="18"/>
              </w:rPr>
            </w:pPr>
          </w:p>
          <w:p w14:paraId="770EFB09" w14:textId="77777777" w:rsidR="00A36993" w:rsidRDefault="00A36993">
            <w:pPr>
              <w:rPr>
                <w:i/>
                <w:sz w:val="18"/>
                <w:szCs w:val="18"/>
              </w:rPr>
            </w:pPr>
          </w:p>
          <w:p w14:paraId="14C18062" w14:textId="77777777" w:rsidR="00A36993" w:rsidRDefault="00A36993">
            <w:pPr>
              <w:rPr>
                <w:i/>
                <w:sz w:val="18"/>
                <w:szCs w:val="18"/>
              </w:rPr>
            </w:pPr>
          </w:p>
          <w:p w14:paraId="5E66E9AB" w14:textId="77777777" w:rsidR="00A36993" w:rsidRDefault="00A36993">
            <w:pPr>
              <w:rPr>
                <w:i/>
                <w:sz w:val="18"/>
                <w:szCs w:val="18"/>
              </w:rPr>
            </w:pPr>
          </w:p>
          <w:p w14:paraId="2D1F3C8F" w14:textId="77777777" w:rsidR="00A36993" w:rsidRDefault="00A36993">
            <w:pPr>
              <w:rPr>
                <w:i/>
                <w:sz w:val="18"/>
                <w:szCs w:val="18"/>
              </w:rPr>
            </w:pPr>
          </w:p>
          <w:p w14:paraId="226301F5" w14:textId="77777777" w:rsidR="00A36993" w:rsidRDefault="00A36993">
            <w:pPr>
              <w:rPr>
                <w:i/>
                <w:sz w:val="18"/>
                <w:szCs w:val="18"/>
              </w:rPr>
            </w:pPr>
          </w:p>
          <w:p w14:paraId="4B4EDCD5" w14:textId="77777777" w:rsidR="00A36993" w:rsidRDefault="00A36993">
            <w:pPr>
              <w:rPr>
                <w:i/>
                <w:sz w:val="18"/>
                <w:szCs w:val="18"/>
              </w:rPr>
            </w:pPr>
          </w:p>
          <w:p w14:paraId="2B7AC680" w14:textId="77777777" w:rsidR="00A36993" w:rsidRDefault="00A36993">
            <w:pPr>
              <w:rPr>
                <w:i/>
                <w:sz w:val="18"/>
                <w:szCs w:val="18"/>
              </w:rPr>
            </w:pPr>
          </w:p>
          <w:p w14:paraId="201DDE4A" w14:textId="77777777" w:rsidR="00A36993" w:rsidRDefault="00A36993">
            <w:pPr>
              <w:rPr>
                <w:i/>
                <w:sz w:val="18"/>
                <w:szCs w:val="18"/>
              </w:rPr>
            </w:pPr>
          </w:p>
          <w:p w14:paraId="34E582CB" w14:textId="77777777" w:rsidR="00A36993" w:rsidRDefault="00A36993">
            <w:pPr>
              <w:rPr>
                <w:i/>
                <w:sz w:val="18"/>
                <w:szCs w:val="18"/>
              </w:rPr>
            </w:pPr>
          </w:p>
          <w:p w14:paraId="63D76B47" w14:textId="77777777" w:rsidR="00A36993" w:rsidRDefault="00A36993">
            <w:pPr>
              <w:rPr>
                <w:i/>
                <w:sz w:val="18"/>
                <w:szCs w:val="18"/>
              </w:rPr>
            </w:pPr>
          </w:p>
          <w:p w14:paraId="5A3B7236" w14:textId="77777777" w:rsidR="00A36993" w:rsidRDefault="00A36993">
            <w:pPr>
              <w:rPr>
                <w:i/>
                <w:sz w:val="18"/>
                <w:szCs w:val="18"/>
              </w:rPr>
            </w:pPr>
          </w:p>
          <w:p w14:paraId="35995F47" w14:textId="77777777" w:rsidR="00A36993" w:rsidRDefault="00A36993">
            <w:pPr>
              <w:rPr>
                <w:i/>
                <w:sz w:val="18"/>
                <w:szCs w:val="18"/>
              </w:rPr>
            </w:pPr>
          </w:p>
          <w:p w14:paraId="57E90294" w14:textId="77777777" w:rsidR="00A36993" w:rsidRDefault="00A36993">
            <w:pPr>
              <w:rPr>
                <w:i/>
                <w:sz w:val="18"/>
                <w:szCs w:val="18"/>
              </w:rPr>
            </w:pPr>
          </w:p>
          <w:p w14:paraId="2114D52A" w14:textId="77777777" w:rsidR="00A36993" w:rsidRDefault="00A36993">
            <w:pPr>
              <w:rPr>
                <w:i/>
                <w:sz w:val="18"/>
                <w:szCs w:val="18"/>
              </w:rPr>
            </w:pPr>
          </w:p>
          <w:p w14:paraId="3742673A" w14:textId="77777777" w:rsidR="00A36993" w:rsidRDefault="00A36993">
            <w:pPr>
              <w:rPr>
                <w:i/>
                <w:sz w:val="18"/>
                <w:szCs w:val="18"/>
              </w:rPr>
            </w:pPr>
          </w:p>
          <w:p w14:paraId="097EF40A" w14:textId="77777777" w:rsidR="00A36993" w:rsidRDefault="00A36993">
            <w:pPr>
              <w:rPr>
                <w:i/>
                <w:sz w:val="18"/>
                <w:szCs w:val="18"/>
              </w:rPr>
            </w:pPr>
          </w:p>
          <w:p w14:paraId="6664E08C" w14:textId="77777777" w:rsidR="00A36993" w:rsidRDefault="00A36993">
            <w:pPr>
              <w:rPr>
                <w:i/>
                <w:sz w:val="18"/>
                <w:szCs w:val="18"/>
              </w:rPr>
            </w:pPr>
          </w:p>
          <w:p w14:paraId="47074E8C" w14:textId="77777777" w:rsidR="00A36993" w:rsidRDefault="00A36993">
            <w:pPr>
              <w:rPr>
                <w:i/>
                <w:sz w:val="18"/>
                <w:szCs w:val="18"/>
              </w:rPr>
            </w:pPr>
          </w:p>
          <w:p w14:paraId="7E5D3C14" w14:textId="77777777" w:rsidR="00A36993" w:rsidRDefault="00A36993">
            <w:pPr>
              <w:rPr>
                <w:i/>
                <w:sz w:val="18"/>
                <w:szCs w:val="18"/>
              </w:rPr>
            </w:pPr>
          </w:p>
          <w:p w14:paraId="59D6C8B2" w14:textId="77777777" w:rsidR="00A36993" w:rsidRDefault="00A36993">
            <w:pPr>
              <w:rPr>
                <w:i/>
                <w:sz w:val="18"/>
                <w:szCs w:val="18"/>
              </w:rPr>
            </w:pPr>
          </w:p>
          <w:p w14:paraId="1FDE3134" w14:textId="77777777" w:rsidR="00A36993" w:rsidRDefault="00726C7C">
            <w:pPr>
              <w:rPr>
                <w:i/>
                <w:sz w:val="18"/>
                <w:szCs w:val="18"/>
              </w:rPr>
            </w:pPr>
            <w:r>
              <w:rPr>
                <w:i/>
                <w:sz w:val="18"/>
                <w:szCs w:val="18"/>
              </w:rPr>
              <w:t>Análisis de la información</w:t>
            </w:r>
          </w:p>
          <w:p w14:paraId="2A1257E2" w14:textId="77777777" w:rsidR="00A36993" w:rsidRDefault="00A36993">
            <w:pPr>
              <w:rPr>
                <w:i/>
                <w:sz w:val="18"/>
                <w:szCs w:val="18"/>
              </w:rPr>
            </w:pPr>
          </w:p>
          <w:p w14:paraId="1CC2313A" w14:textId="77777777" w:rsidR="00A36993" w:rsidRDefault="00726C7C">
            <w:pPr>
              <w:rPr>
                <w:i/>
                <w:sz w:val="18"/>
                <w:szCs w:val="18"/>
              </w:rPr>
            </w:pPr>
            <w:r>
              <w:rPr>
                <w:i/>
                <w:sz w:val="18"/>
                <w:szCs w:val="18"/>
              </w:rPr>
              <w:t>Composición florística</w:t>
            </w:r>
          </w:p>
          <w:p w14:paraId="60E7336B" w14:textId="77777777" w:rsidR="00A36993" w:rsidRDefault="00A36993">
            <w:pPr>
              <w:rPr>
                <w:i/>
                <w:sz w:val="18"/>
                <w:szCs w:val="18"/>
              </w:rPr>
            </w:pPr>
          </w:p>
          <w:p w14:paraId="20AC764D" w14:textId="77777777" w:rsidR="00A36993" w:rsidRDefault="00A36993">
            <w:pPr>
              <w:rPr>
                <w:i/>
                <w:sz w:val="18"/>
                <w:szCs w:val="18"/>
              </w:rPr>
            </w:pPr>
          </w:p>
          <w:p w14:paraId="13432711" w14:textId="77777777" w:rsidR="00A36993" w:rsidRDefault="00A36993">
            <w:pPr>
              <w:rPr>
                <w:i/>
                <w:sz w:val="18"/>
                <w:szCs w:val="18"/>
              </w:rPr>
            </w:pPr>
          </w:p>
          <w:p w14:paraId="123E6868" w14:textId="77777777" w:rsidR="00A36993" w:rsidRDefault="00A36993">
            <w:pPr>
              <w:rPr>
                <w:i/>
                <w:sz w:val="18"/>
                <w:szCs w:val="18"/>
              </w:rPr>
            </w:pPr>
          </w:p>
          <w:p w14:paraId="7F381E37" w14:textId="77777777" w:rsidR="00A36993" w:rsidRDefault="00A36993">
            <w:pPr>
              <w:rPr>
                <w:i/>
                <w:sz w:val="18"/>
                <w:szCs w:val="18"/>
              </w:rPr>
            </w:pPr>
          </w:p>
          <w:p w14:paraId="26EC2C47" w14:textId="77777777" w:rsidR="00A36993" w:rsidRDefault="00A36993">
            <w:pPr>
              <w:rPr>
                <w:i/>
                <w:sz w:val="18"/>
                <w:szCs w:val="18"/>
              </w:rPr>
            </w:pPr>
          </w:p>
          <w:p w14:paraId="4D6B62DA" w14:textId="77777777" w:rsidR="00A36993" w:rsidRDefault="00726C7C">
            <w:pPr>
              <w:rPr>
                <w:i/>
                <w:sz w:val="18"/>
                <w:szCs w:val="18"/>
              </w:rPr>
            </w:pPr>
            <w:r>
              <w:rPr>
                <w:i/>
                <w:sz w:val="18"/>
                <w:szCs w:val="18"/>
              </w:rPr>
              <w:t>Estructura Vertical</w:t>
            </w:r>
          </w:p>
          <w:p w14:paraId="2BBC34D7" w14:textId="77777777" w:rsidR="00A36993" w:rsidRDefault="00A36993">
            <w:pPr>
              <w:rPr>
                <w:i/>
                <w:sz w:val="18"/>
                <w:szCs w:val="18"/>
              </w:rPr>
            </w:pPr>
          </w:p>
          <w:p w14:paraId="6E43E84E" w14:textId="77777777" w:rsidR="00A36993" w:rsidRDefault="00A36993">
            <w:pPr>
              <w:rPr>
                <w:i/>
                <w:sz w:val="18"/>
                <w:szCs w:val="18"/>
              </w:rPr>
            </w:pPr>
          </w:p>
          <w:p w14:paraId="3E33EE20" w14:textId="77777777" w:rsidR="00A36993" w:rsidRDefault="00A36993">
            <w:pPr>
              <w:rPr>
                <w:i/>
                <w:sz w:val="18"/>
                <w:szCs w:val="18"/>
              </w:rPr>
            </w:pPr>
          </w:p>
          <w:p w14:paraId="694309C7" w14:textId="77777777" w:rsidR="00A36993" w:rsidRDefault="00A36993">
            <w:pPr>
              <w:rPr>
                <w:i/>
                <w:sz w:val="18"/>
                <w:szCs w:val="18"/>
              </w:rPr>
            </w:pPr>
          </w:p>
          <w:p w14:paraId="4BDB146C" w14:textId="77777777" w:rsidR="00A36993" w:rsidRDefault="00A36993">
            <w:pPr>
              <w:rPr>
                <w:i/>
                <w:sz w:val="18"/>
                <w:szCs w:val="18"/>
              </w:rPr>
            </w:pPr>
          </w:p>
          <w:p w14:paraId="2EAB5A1D" w14:textId="77777777" w:rsidR="00A36993" w:rsidRDefault="00A36993">
            <w:pPr>
              <w:rPr>
                <w:i/>
                <w:sz w:val="18"/>
                <w:szCs w:val="18"/>
              </w:rPr>
            </w:pPr>
          </w:p>
          <w:p w14:paraId="7EACCD11" w14:textId="77777777" w:rsidR="00A36993" w:rsidRDefault="00A36993">
            <w:pPr>
              <w:rPr>
                <w:i/>
                <w:sz w:val="18"/>
                <w:szCs w:val="18"/>
              </w:rPr>
            </w:pPr>
          </w:p>
          <w:p w14:paraId="464410C4" w14:textId="77777777" w:rsidR="00A36993" w:rsidRDefault="00726C7C">
            <w:pPr>
              <w:rPr>
                <w:i/>
                <w:sz w:val="18"/>
                <w:szCs w:val="18"/>
              </w:rPr>
            </w:pPr>
            <w:r>
              <w:rPr>
                <w:i/>
                <w:sz w:val="18"/>
                <w:szCs w:val="18"/>
              </w:rPr>
              <w:t>Estructura horizontal (Clase diamétrica; Abundancia; Frecuencia; Dominancia; IVI)</w:t>
            </w:r>
          </w:p>
          <w:p w14:paraId="3C441854" w14:textId="77777777" w:rsidR="00A36993" w:rsidRDefault="00A36993">
            <w:pPr>
              <w:rPr>
                <w:i/>
                <w:sz w:val="18"/>
                <w:szCs w:val="18"/>
              </w:rPr>
            </w:pPr>
          </w:p>
          <w:p w14:paraId="1B66224A" w14:textId="77777777" w:rsidR="00A36993" w:rsidRDefault="00A36993">
            <w:pPr>
              <w:rPr>
                <w:i/>
                <w:sz w:val="18"/>
                <w:szCs w:val="18"/>
              </w:rPr>
            </w:pPr>
          </w:p>
          <w:p w14:paraId="383E2735" w14:textId="77777777" w:rsidR="00A36993" w:rsidRDefault="00A36993">
            <w:pPr>
              <w:rPr>
                <w:i/>
                <w:sz w:val="18"/>
                <w:szCs w:val="18"/>
              </w:rPr>
            </w:pPr>
          </w:p>
          <w:p w14:paraId="4372EA2E" w14:textId="77777777" w:rsidR="00A36993" w:rsidRDefault="00A36993">
            <w:pPr>
              <w:rPr>
                <w:i/>
                <w:sz w:val="18"/>
                <w:szCs w:val="18"/>
              </w:rPr>
            </w:pPr>
          </w:p>
          <w:p w14:paraId="2A8EBCF4" w14:textId="77777777" w:rsidR="00A36993" w:rsidRDefault="00A36993">
            <w:pPr>
              <w:rPr>
                <w:i/>
                <w:sz w:val="18"/>
                <w:szCs w:val="18"/>
              </w:rPr>
            </w:pPr>
          </w:p>
          <w:p w14:paraId="40F3B91A" w14:textId="77777777" w:rsidR="00A36993" w:rsidRDefault="00A36993">
            <w:pPr>
              <w:rPr>
                <w:i/>
                <w:sz w:val="18"/>
                <w:szCs w:val="18"/>
              </w:rPr>
            </w:pPr>
          </w:p>
          <w:p w14:paraId="6110F9D4" w14:textId="77777777" w:rsidR="00A36993" w:rsidRDefault="00A36993">
            <w:pPr>
              <w:rPr>
                <w:i/>
                <w:sz w:val="18"/>
                <w:szCs w:val="18"/>
              </w:rPr>
            </w:pPr>
          </w:p>
          <w:p w14:paraId="634D1C9F" w14:textId="77777777" w:rsidR="00A36993" w:rsidRDefault="00A36993">
            <w:pPr>
              <w:rPr>
                <w:i/>
                <w:sz w:val="18"/>
                <w:szCs w:val="18"/>
              </w:rPr>
            </w:pPr>
          </w:p>
          <w:p w14:paraId="204FDB1A" w14:textId="77777777" w:rsidR="00A36993" w:rsidRDefault="00A36993">
            <w:pPr>
              <w:rPr>
                <w:i/>
                <w:sz w:val="18"/>
                <w:szCs w:val="18"/>
              </w:rPr>
            </w:pPr>
          </w:p>
          <w:p w14:paraId="32953808" w14:textId="77777777" w:rsidR="00A36993" w:rsidRDefault="00A36993">
            <w:pPr>
              <w:rPr>
                <w:i/>
                <w:sz w:val="18"/>
                <w:szCs w:val="18"/>
              </w:rPr>
            </w:pPr>
          </w:p>
          <w:p w14:paraId="21935E9A" w14:textId="77777777" w:rsidR="00A36993" w:rsidRDefault="00A36993">
            <w:pPr>
              <w:rPr>
                <w:i/>
                <w:sz w:val="18"/>
                <w:szCs w:val="18"/>
              </w:rPr>
            </w:pPr>
          </w:p>
          <w:p w14:paraId="2DA10FAA" w14:textId="77777777" w:rsidR="00A36993" w:rsidRDefault="00A36993">
            <w:pPr>
              <w:rPr>
                <w:i/>
                <w:sz w:val="18"/>
                <w:szCs w:val="18"/>
              </w:rPr>
            </w:pPr>
          </w:p>
          <w:p w14:paraId="16E2BECF" w14:textId="77777777" w:rsidR="00A36993" w:rsidRDefault="00A36993">
            <w:pPr>
              <w:rPr>
                <w:i/>
                <w:sz w:val="18"/>
                <w:szCs w:val="18"/>
              </w:rPr>
            </w:pPr>
          </w:p>
          <w:p w14:paraId="13BEBAB5" w14:textId="77777777" w:rsidR="00A36993" w:rsidRDefault="00A36993">
            <w:pPr>
              <w:rPr>
                <w:i/>
                <w:sz w:val="18"/>
                <w:szCs w:val="18"/>
              </w:rPr>
            </w:pPr>
          </w:p>
          <w:p w14:paraId="170D6B60" w14:textId="77777777" w:rsidR="00A36993" w:rsidRDefault="00A36993">
            <w:pPr>
              <w:rPr>
                <w:i/>
                <w:sz w:val="18"/>
                <w:szCs w:val="18"/>
              </w:rPr>
            </w:pPr>
          </w:p>
          <w:p w14:paraId="78DD0F7F" w14:textId="77777777" w:rsidR="00A36993" w:rsidRDefault="00A36993">
            <w:pPr>
              <w:rPr>
                <w:i/>
                <w:sz w:val="18"/>
                <w:szCs w:val="18"/>
              </w:rPr>
            </w:pPr>
          </w:p>
          <w:p w14:paraId="53A8823B" w14:textId="77777777" w:rsidR="00A36993" w:rsidRDefault="00A36993">
            <w:pPr>
              <w:rPr>
                <w:i/>
                <w:sz w:val="18"/>
                <w:szCs w:val="18"/>
              </w:rPr>
            </w:pPr>
          </w:p>
          <w:p w14:paraId="0298FE75" w14:textId="77777777" w:rsidR="00A36993" w:rsidRDefault="00A36993">
            <w:pPr>
              <w:rPr>
                <w:i/>
                <w:sz w:val="18"/>
                <w:szCs w:val="18"/>
              </w:rPr>
            </w:pPr>
          </w:p>
          <w:p w14:paraId="42668CFF" w14:textId="77777777" w:rsidR="00A36993" w:rsidRDefault="00A36993">
            <w:pPr>
              <w:rPr>
                <w:i/>
                <w:sz w:val="18"/>
                <w:szCs w:val="18"/>
              </w:rPr>
            </w:pPr>
          </w:p>
          <w:p w14:paraId="733BD8D8" w14:textId="77777777" w:rsidR="00A36993" w:rsidRDefault="00A36993">
            <w:pPr>
              <w:rPr>
                <w:i/>
                <w:sz w:val="18"/>
                <w:szCs w:val="18"/>
              </w:rPr>
            </w:pPr>
          </w:p>
          <w:p w14:paraId="59FACEE1" w14:textId="77777777" w:rsidR="00A36993" w:rsidRDefault="00A36993">
            <w:pPr>
              <w:rPr>
                <w:i/>
                <w:sz w:val="18"/>
                <w:szCs w:val="18"/>
              </w:rPr>
            </w:pPr>
          </w:p>
          <w:p w14:paraId="05DF63AF" w14:textId="77777777" w:rsidR="00A36993" w:rsidRDefault="00A36993">
            <w:pPr>
              <w:rPr>
                <w:i/>
                <w:sz w:val="18"/>
                <w:szCs w:val="18"/>
              </w:rPr>
            </w:pPr>
          </w:p>
          <w:p w14:paraId="65FFF129" w14:textId="77777777" w:rsidR="00A36993" w:rsidRDefault="00A36993">
            <w:pPr>
              <w:rPr>
                <w:i/>
                <w:sz w:val="18"/>
                <w:szCs w:val="18"/>
              </w:rPr>
            </w:pPr>
          </w:p>
          <w:p w14:paraId="26D3A1C4" w14:textId="77777777" w:rsidR="00A36993" w:rsidRDefault="00A36993">
            <w:pPr>
              <w:rPr>
                <w:i/>
                <w:sz w:val="18"/>
                <w:szCs w:val="18"/>
              </w:rPr>
            </w:pPr>
          </w:p>
          <w:p w14:paraId="1FF196F3" w14:textId="77777777" w:rsidR="00A36993" w:rsidRDefault="00A36993">
            <w:pPr>
              <w:rPr>
                <w:i/>
                <w:sz w:val="18"/>
                <w:szCs w:val="18"/>
              </w:rPr>
            </w:pPr>
          </w:p>
          <w:p w14:paraId="1238AB57" w14:textId="77777777" w:rsidR="00A36993" w:rsidRDefault="00A36993">
            <w:pPr>
              <w:rPr>
                <w:i/>
                <w:sz w:val="18"/>
                <w:szCs w:val="18"/>
              </w:rPr>
            </w:pPr>
          </w:p>
          <w:p w14:paraId="2311F1E3" w14:textId="77777777" w:rsidR="00A36993" w:rsidRDefault="00A36993">
            <w:pPr>
              <w:rPr>
                <w:i/>
                <w:sz w:val="18"/>
                <w:szCs w:val="18"/>
              </w:rPr>
            </w:pPr>
          </w:p>
          <w:p w14:paraId="02795DAC" w14:textId="77777777" w:rsidR="00A36993" w:rsidRDefault="00A36993">
            <w:pPr>
              <w:rPr>
                <w:i/>
                <w:sz w:val="18"/>
                <w:szCs w:val="18"/>
              </w:rPr>
            </w:pPr>
          </w:p>
          <w:p w14:paraId="050B388D" w14:textId="77777777" w:rsidR="00A36993" w:rsidRDefault="00A36993">
            <w:pPr>
              <w:rPr>
                <w:i/>
                <w:sz w:val="18"/>
                <w:szCs w:val="18"/>
              </w:rPr>
            </w:pPr>
          </w:p>
          <w:p w14:paraId="1A851B05" w14:textId="77777777" w:rsidR="00A36993" w:rsidRDefault="00A36993">
            <w:pPr>
              <w:rPr>
                <w:i/>
                <w:sz w:val="18"/>
                <w:szCs w:val="18"/>
              </w:rPr>
            </w:pPr>
          </w:p>
          <w:p w14:paraId="7F6A5636" w14:textId="77777777" w:rsidR="00A36993" w:rsidRDefault="00A36993">
            <w:pPr>
              <w:rPr>
                <w:i/>
                <w:sz w:val="18"/>
                <w:szCs w:val="18"/>
              </w:rPr>
            </w:pPr>
          </w:p>
          <w:p w14:paraId="2D7A4A8B" w14:textId="77777777" w:rsidR="00A36993" w:rsidRDefault="00726C7C">
            <w:pPr>
              <w:rPr>
                <w:i/>
                <w:sz w:val="18"/>
                <w:szCs w:val="18"/>
              </w:rPr>
            </w:pPr>
            <w:r>
              <w:rPr>
                <w:i/>
                <w:sz w:val="18"/>
                <w:szCs w:val="18"/>
              </w:rPr>
              <w:t xml:space="preserve">Determinación del </w:t>
            </w:r>
            <w:r>
              <w:rPr>
                <w:i/>
                <w:sz w:val="18"/>
                <w:szCs w:val="18"/>
              </w:rPr>
              <w:lastRenderedPageBreak/>
              <w:t>Volumen</w:t>
            </w:r>
          </w:p>
          <w:p w14:paraId="478A8E89" w14:textId="77777777" w:rsidR="00A36993" w:rsidRDefault="00A36993">
            <w:pPr>
              <w:rPr>
                <w:i/>
                <w:sz w:val="18"/>
                <w:szCs w:val="18"/>
              </w:rPr>
            </w:pPr>
          </w:p>
          <w:p w14:paraId="298B0805" w14:textId="77777777" w:rsidR="00A36993" w:rsidRDefault="00A36993">
            <w:pPr>
              <w:rPr>
                <w:i/>
                <w:sz w:val="18"/>
                <w:szCs w:val="18"/>
              </w:rPr>
            </w:pPr>
          </w:p>
          <w:p w14:paraId="55BF7105" w14:textId="77777777" w:rsidR="00A36993" w:rsidRDefault="00A36993">
            <w:pPr>
              <w:rPr>
                <w:i/>
                <w:sz w:val="18"/>
                <w:szCs w:val="18"/>
              </w:rPr>
            </w:pPr>
          </w:p>
          <w:p w14:paraId="2C5FB86A" w14:textId="77777777" w:rsidR="00A36993" w:rsidRDefault="00A36993">
            <w:pPr>
              <w:rPr>
                <w:i/>
                <w:sz w:val="18"/>
                <w:szCs w:val="18"/>
              </w:rPr>
            </w:pPr>
          </w:p>
          <w:p w14:paraId="6F328E0D" w14:textId="77777777" w:rsidR="00A36993" w:rsidRDefault="00A36993">
            <w:pPr>
              <w:rPr>
                <w:i/>
                <w:sz w:val="18"/>
                <w:szCs w:val="18"/>
              </w:rPr>
            </w:pPr>
          </w:p>
          <w:p w14:paraId="018076DF" w14:textId="77777777" w:rsidR="00A36993" w:rsidRDefault="00A36993">
            <w:pPr>
              <w:rPr>
                <w:i/>
                <w:sz w:val="18"/>
                <w:szCs w:val="18"/>
              </w:rPr>
            </w:pPr>
          </w:p>
          <w:p w14:paraId="385CFD16" w14:textId="77777777" w:rsidR="00A36993" w:rsidRDefault="00A36993">
            <w:pPr>
              <w:rPr>
                <w:sz w:val="18"/>
                <w:szCs w:val="18"/>
              </w:rPr>
            </w:pPr>
          </w:p>
        </w:tc>
        <w:tc>
          <w:tcPr>
            <w:tcW w:w="426" w:type="dxa"/>
            <w:vAlign w:val="center"/>
          </w:tcPr>
          <w:p w14:paraId="6266180C" w14:textId="77777777" w:rsidR="00A36993" w:rsidRDefault="00726C7C">
            <w:pPr>
              <w:jc w:val="center"/>
              <w:rPr>
                <w:sz w:val="18"/>
                <w:szCs w:val="18"/>
              </w:rPr>
            </w:pPr>
            <w:r>
              <w:rPr>
                <w:sz w:val="18"/>
                <w:szCs w:val="18"/>
              </w:rPr>
              <w:lastRenderedPageBreak/>
              <w:t>X</w:t>
            </w:r>
          </w:p>
        </w:tc>
        <w:tc>
          <w:tcPr>
            <w:tcW w:w="567" w:type="dxa"/>
            <w:vAlign w:val="center"/>
          </w:tcPr>
          <w:p w14:paraId="01B56E9D" w14:textId="77777777" w:rsidR="00A36993" w:rsidRDefault="00A36993">
            <w:pPr>
              <w:jc w:val="center"/>
              <w:rPr>
                <w:sz w:val="18"/>
                <w:szCs w:val="18"/>
                <w:highlight w:val="yellow"/>
              </w:rPr>
            </w:pPr>
          </w:p>
        </w:tc>
        <w:tc>
          <w:tcPr>
            <w:tcW w:w="5528" w:type="dxa"/>
          </w:tcPr>
          <w:p w14:paraId="28611FE1" w14:textId="77777777" w:rsidR="00A36993" w:rsidRDefault="00726C7C">
            <w:pPr>
              <w:rPr>
                <w:sz w:val="18"/>
                <w:szCs w:val="18"/>
                <w:highlight w:val="yellow"/>
              </w:rPr>
            </w:pPr>
            <w:r>
              <w:rPr>
                <w:sz w:val="18"/>
                <w:szCs w:val="18"/>
              </w:rPr>
              <w:t>XXXXXXX</w:t>
            </w:r>
          </w:p>
          <w:p w14:paraId="3110BFFA" w14:textId="77777777" w:rsidR="00A36993" w:rsidRDefault="00A36993">
            <w:pPr>
              <w:jc w:val="both"/>
              <w:rPr>
                <w:sz w:val="18"/>
                <w:szCs w:val="18"/>
                <w:highlight w:val="yellow"/>
              </w:rPr>
            </w:pPr>
          </w:p>
          <w:p w14:paraId="6AA19E01" w14:textId="77777777" w:rsidR="00A36993" w:rsidRDefault="00726C7C">
            <w:pPr>
              <w:jc w:val="both"/>
              <w:rPr>
                <w:sz w:val="18"/>
                <w:szCs w:val="18"/>
              </w:rPr>
            </w:pPr>
            <w:r>
              <w:rPr>
                <w:sz w:val="18"/>
                <w:szCs w:val="18"/>
              </w:rPr>
              <w:t>XXXXXXXXXXXX.</w:t>
            </w:r>
          </w:p>
          <w:p w14:paraId="55377171" w14:textId="77777777" w:rsidR="00A36993" w:rsidRDefault="00A36993">
            <w:pPr>
              <w:jc w:val="both"/>
              <w:rPr>
                <w:sz w:val="18"/>
                <w:szCs w:val="18"/>
              </w:rPr>
            </w:pPr>
          </w:p>
          <w:p w14:paraId="4B07D72A" w14:textId="77777777" w:rsidR="00A36993" w:rsidRDefault="00726C7C">
            <w:pPr>
              <w:rPr>
                <w:sz w:val="18"/>
                <w:szCs w:val="18"/>
              </w:rPr>
            </w:pPr>
            <w:r>
              <w:rPr>
                <w:sz w:val="18"/>
                <w:szCs w:val="18"/>
              </w:rPr>
              <w:t xml:space="preserve">XXXXXXXXXXXXXX </w:t>
            </w:r>
          </w:p>
        </w:tc>
      </w:tr>
      <w:tr w:rsidR="00A36993" w14:paraId="138441E4" w14:textId="77777777">
        <w:tc>
          <w:tcPr>
            <w:tcW w:w="2376" w:type="dxa"/>
            <w:shd w:val="clear" w:color="auto" w:fill="auto"/>
            <w:vAlign w:val="center"/>
          </w:tcPr>
          <w:p w14:paraId="63ADD907" w14:textId="77777777" w:rsidR="00A36993" w:rsidRDefault="00726C7C">
            <w:pPr>
              <w:rPr>
                <w:sz w:val="18"/>
                <w:szCs w:val="18"/>
              </w:rPr>
            </w:pPr>
            <w:r>
              <w:rPr>
                <w:sz w:val="18"/>
                <w:szCs w:val="18"/>
              </w:rPr>
              <w:lastRenderedPageBreak/>
              <w:t>APROVECHAMIENTO FORESTAL</w:t>
            </w:r>
          </w:p>
          <w:p w14:paraId="1F6BDC81" w14:textId="77777777" w:rsidR="00A36993" w:rsidRDefault="00A36993">
            <w:pPr>
              <w:rPr>
                <w:i/>
                <w:sz w:val="18"/>
                <w:szCs w:val="18"/>
              </w:rPr>
            </w:pPr>
          </w:p>
          <w:p w14:paraId="07F6F71D" w14:textId="77777777" w:rsidR="00A36993" w:rsidRDefault="00A36993">
            <w:pPr>
              <w:rPr>
                <w:i/>
                <w:sz w:val="18"/>
                <w:szCs w:val="18"/>
              </w:rPr>
            </w:pPr>
          </w:p>
          <w:p w14:paraId="2872DA7E" w14:textId="77777777" w:rsidR="00A36993" w:rsidRDefault="00A36993">
            <w:pPr>
              <w:rPr>
                <w:i/>
                <w:sz w:val="18"/>
                <w:szCs w:val="18"/>
              </w:rPr>
            </w:pPr>
          </w:p>
          <w:p w14:paraId="5934EE23" w14:textId="77777777" w:rsidR="00A36993" w:rsidRDefault="00A36993">
            <w:pPr>
              <w:rPr>
                <w:i/>
                <w:sz w:val="18"/>
                <w:szCs w:val="18"/>
              </w:rPr>
            </w:pPr>
          </w:p>
          <w:p w14:paraId="5EA090CD" w14:textId="77777777" w:rsidR="00A36993" w:rsidRDefault="00726C7C">
            <w:pPr>
              <w:rPr>
                <w:i/>
                <w:sz w:val="18"/>
                <w:szCs w:val="18"/>
              </w:rPr>
            </w:pPr>
            <w:r>
              <w:rPr>
                <w:i/>
                <w:sz w:val="18"/>
                <w:szCs w:val="18"/>
              </w:rPr>
              <w:t>Destino de la madera producto del aprovechamiento y transformación</w:t>
            </w:r>
          </w:p>
          <w:p w14:paraId="50DFEB61" w14:textId="77777777" w:rsidR="00A36993" w:rsidRDefault="00A36993">
            <w:pPr>
              <w:rPr>
                <w:i/>
                <w:sz w:val="18"/>
                <w:szCs w:val="18"/>
              </w:rPr>
            </w:pPr>
          </w:p>
          <w:p w14:paraId="3955B916" w14:textId="77777777" w:rsidR="00A36993" w:rsidRDefault="00A36993">
            <w:pPr>
              <w:rPr>
                <w:i/>
                <w:sz w:val="18"/>
                <w:szCs w:val="18"/>
              </w:rPr>
            </w:pPr>
          </w:p>
          <w:p w14:paraId="28AA5A75" w14:textId="77777777" w:rsidR="00A36993" w:rsidRDefault="00A36993">
            <w:pPr>
              <w:rPr>
                <w:i/>
                <w:sz w:val="18"/>
                <w:szCs w:val="18"/>
              </w:rPr>
            </w:pPr>
          </w:p>
          <w:p w14:paraId="2A5D0FB3" w14:textId="77777777" w:rsidR="00A36993" w:rsidRDefault="00A36993">
            <w:pPr>
              <w:rPr>
                <w:i/>
                <w:sz w:val="18"/>
                <w:szCs w:val="18"/>
              </w:rPr>
            </w:pPr>
          </w:p>
          <w:p w14:paraId="4F300DA8" w14:textId="77777777" w:rsidR="00A36993" w:rsidRDefault="00A36993">
            <w:pPr>
              <w:rPr>
                <w:i/>
                <w:sz w:val="18"/>
                <w:szCs w:val="18"/>
              </w:rPr>
            </w:pPr>
          </w:p>
        </w:tc>
        <w:tc>
          <w:tcPr>
            <w:tcW w:w="426" w:type="dxa"/>
            <w:shd w:val="clear" w:color="auto" w:fill="auto"/>
            <w:vAlign w:val="center"/>
          </w:tcPr>
          <w:p w14:paraId="0188D8C0" w14:textId="77777777" w:rsidR="00A36993" w:rsidRDefault="00726C7C">
            <w:pPr>
              <w:jc w:val="center"/>
              <w:rPr>
                <w:sz w:val="18"/>
                <w:szCs w:val="18"/>
              </w:rPr>
            </w:pPr>
            <w:r>
              <w:rPr>
                <w:sz w:val="18"/>
                <w:szCs w:val="18"/>
              </w:rPr>
              <w:t>X</w:t>
            </w:r>
          </w:p>
        </w:tc>
        <w:tc>
          <w:tcPr>
            <w:tcW w:w="567" w:type="dxa"/>
            <w:shd w:val="clear" w:color="auto" w:fill="auto"/>
            <w:vAlign w:val="center"/>
          </w:tcPr>
          <w:p w14:paraId="79EFF4BF" w14:textId="77777777" w:rsidR="00A36993" w:rsidRDefault="00A36993">
            <w:pPr>
              <w:jc w:val="center"/>
              <w:rPr>
                <w:sz w:val="18"/>
                <w:szCs w:val="18"/>
                <w:highlight w:val="yellow"/>
              </w:rPr>
            </w:pPr>
          </w:p>
        </w:tc>
        <w:tc>
          <w:tcPr>
            <w:tcW w:w="5528" w:type="dxa"/>
            <w:shd w:val="clear" w:color="auto" w:fill="auto"/>
          </w:tcPr>
          <w:p w14:paraId="058D29AB" w14:textId="77777777" w:rsidR="00A36993" w:rsidRDefault="00726C7C">
            <w:pPr>
              <w:jc w:val="both"/>
              <w:rPr>
                <w:sz w:val="18"/>
                <w:szCs w:val="18"/>
                <w:highlight w:val="yellow"/>
              </w:rPr>
            </w:pPr>
            <w:r>
              <w:rPr>
                <w:sz w:val="18"/>
                <w:szCs w:val="18"/>
              </w:rPr>
              <w:t xml:space="preserve">XXXXXXXXXXX. </w:t>
            </w:r>
          </w:p>
        </w:tc>
      </w:tr>
      <w:tr w:rsidR="00A36993" w14:paraId="6B43655A" w14:textId="77777777">
        <w:tc>
          <w:tcPr>
            <w:tcW w:w="2376" w:type="dxa"/>
            <w:shd w:val="clear" w:color="auto" w:fill="auto"/>
            <w:vAlign w:val="center"/>
          </w:tcPr>
          <w:p w14:paraId="53E08737" w14:textId="77777777" w:rsidR="00A36993" w:rsidRDefault="00726C7C">
            <w:pPr>
              <w:rPr>
                <w:sz w:val="18"/>
                <w:szCs w:val="18"/>
              </w:rPr>
            </w:pPr>
            <w:r>
              <w:rPr>
                <w:sz w:val="18"/>
                <w:szCs w:val="18"/>
              </w:rPr>
              <w:t>PLANEACION DEL APROVECHAMIENTO</w:t>
            </w:r>
          </w:p>
          <w:p w14:paraId="67B03C71" w14:textId="77777777" w:rsidR="00A36993" w:rsidRDefault="00A36993">
            <w:pPr>
              <w:rPr>
                <w:sz w:val="18"/>
                <w:szCs w:val="18"/>
              </w:rPr>
            </w:pPr>
          </w:p>
          <w:p w14:paraId="6F0BB7BB" w14:textId="77777777" w:rsidR="00A36993" w:rsidRDefault="00A36993">
            <w:pPr>
              <w:rPr>
                <w:sz w:val="18"/>
                <w:szCs w:val="18"/>
              </w:rPr>
            </w:pPr>
          </w:p>
          <w:p w14:paraId="2F94645D" w14:textId="77777777" w:rsidR="00A36993" w:rsidRDefault="00A36993">
            <w:pPr>
              <w:rPr>
                <w:sz w:val="18"/>
                <w:szCs w:val="18"/>
              </w:rPr>
            </w:pPr>
          </w:p>
          <w:p w14:paraId="6ADB1F1F" w14:textId="77777777" w:rsidR="00A36993" w:rsidRDefault="00A36993">
            <w:pPr>
              <w:rPr>
                <w:i/>
                <w:sz w:val="18"/>
                <w:szCs w:val="18"/>
              </w:rPr>
            </w:pPr>
          </w:p>
        </w:tc>
        <w:tc>
          <w:tcPr>
            <w:tcW w:w="426" w:type="dxa"/>
            <w:shd w:val="clear" w:color="auto" w:fill="auto"/>
            <w:vAlign w:val="center"/>
          </w:tcPr>
          <w:p w14:paraId="7345D235" w14:textId="77777777" w:rsidR="00A36993" w:rsidRDefault="00726C7C">
            <w:pPr>
              <w:jc w:val="center"/>
              <w:rPr>
                <w:sz w:val="18"/>
                <w:szCs w:val="18"/>
              </w:rPr>
            </w:pPr>
            <w:r>
              <w:rPr>
                <w:sz w:val="18"/>
                <w:szCs w:val="18"/>
              </w:rPr>
              <w:t>X</w:t>
            </w:r>
          </w:p>
        </w:tc>
        <w:tc>
          <w:tcPr>
            <w:tcW w:w="567" w:type="dxa"/>
            <w:shd w:val="clear" w:color="auto" w:fill="auto"/>
            <w:vAlign w:val="center"/>
          </w:tcPr>
          <w:p w14:paraId="589E3576" w14:textId="77777777" w:rsidR="00A36993" w:rsidRDefault="00A36993">
            <w:pPr>
              <w:jc w:val="center"/>
              <w:rPr>
                <w:sz w:val="18"/>
                <w:szCs w:val="18"/>
              </w:rPr>
            </w:pPr>
          </w:p>
        </w:tc>
        <w:tc>
          <w:tcPr>
            <w:tcW w:w="5528" w:type="dxa"/>
            <w:shd w:val="clear" w:color="auto" w:fill="auto"/>
          </w:tcPr>
          <w:p w14:paraId="4875D399" w14:textId="77777777" w:rsidR="00A36993" w:rsidRDefault="00726C7C">
            <w:pPr>
              <w:jc w:val="both"/>
              <w:rPr>
                <w:sz w:val="18"/>
                <w:szCs w:val="18"/>
              </w:rPr>
            </w:pPr>
            <w:r>
              <w:rPr>
                <w:sz w:val="18"/>
                <w:szCs w:val="18"/>
              </w:rPr>
              <w:t>XXXXXXXXX</w:t>
            </w:r>
          </w:p>
        </w:tc>
      </w:tr>
      <w:tr w:rsidR="00A36993" w14:paraId="743F2F82" w14:textId="77777777">
        <w:tc>
          <w:tcPr>
            <w:tcW w:w="2376" w:type="dxa"/>
            <w:shd w:val="clear" w:color="auto" w:fill="auto"/>
            <w:vAlign w:val="center"/>
          </w:tcPr>
          <w:p w14:paraId="1394268F" w14:textId="77777777" w:rsidR="00A36993" w:rsidRDefault="00726C7C">
            <w:pPr>
              <w:rPr>
                <w:i/>
                <w:sz w:val="18"/>
                <w:szCs w:val="18"/>
              </w:rPr>
            </w:pPr>
            <w:r>
              <w:rPr>
                <w:sz w:val="18"/>
                <w:szCs w:val="18"/>
              </w:rPr>
              <w:t xml:space="preserve">MANO DE OBRA </w:t>
            </w:r>
          </w:p>
        </w:tc>
        <w:tc>
          <w:tcPr>
            <w:tcW w:w="426" w:type="dxa"/>
            <w:shd w:val="clear" w:color="auto" w:fill="auto"/>
            <w:vAlign w:val="center"/>
          </w:tcPr>
          <w:p w14:paraId="3597EEFA" w14:textId="77777777" w:rsidR="00A36993" w:rsidRDefault="00726C7C">
            <w:pPr>
              <w:jc w:val="center"/>
              <w:rPr>
                <w:sz w:val="18"/>
                <w:szCs w:val="18"/>
              </w:rPr>
            </w:pPr>
            <w:r>
              <w:rPr>
                <w:sz w:val="18"/>
                <w:szCs w:val="18"/>
              </w:rPr>
              <w:t>X</w:t>
            </w:r>
          </w:p>
        </w:tc>
        <w:tc>
          <w:tcPr>
            <w:tcW w:w="567" w:type="dxa"/>
            <w:shd w:val="clear" w:color="auto" w:fill="auto"/>
            <w:vAlign w:val="center"/>
          </w:tcPr>
          <w:p w14:paraId="20B7BB0C" w14:textId="77777777" w:rsidR="00A36993" w:rsidRDefault="00A36993">
            <w:pPr>
              <w:jc w:val="center"/>
              <w:rPr>
                <w:sz w:val="18"/>
                <w:szCs w:val="18"/>
              </w:rPr>
            </w:pPr>
          </w:p>
        </w:tc>
        <w:tc>
          <w:tcPr>
            <w:tcW w:w="5528" w:type="dxa"/>
            <w:shd w:val="clear" w:color="auto" w:fill="auto"/>
          </w:tcPr>
          <w:p w14:paraId="438F871D" w14:textId="77777777" w:rsidR="00A36993" w:rsidRDefault="00726C7C">
            <w:pPr>
              <w:jc w:val="both"/>
              <w:rPr>
                <w:sz w:val="18"/>
                <w:szCs w:val="18"/>
              </w:rPr>
            </w:pPr>
            <w:r>
              <w:rPr>
                <w:sz w:val="18"/>
                <w:szCs w:val="18"/>
              </w:rPr>
              <w:t xml:space="preserve">XXXXXXXXXXXXXXXXXX. </w:t>
            </w:r>
          </w:p>
        </w:tc>
      </w:tr>
    </w:tbl>
    <w:p w14:paraId="370E9579" w14:textId="77777777" w:rsidR="00A36993" w:rsidRDefault="00A36993">
      <w:pPr>
        <w:jc w:val="both"/>
      </w:pPr>
    </w:p>
    <w:p w14:paraId="4589178D" w14:textId="77777777" w:rsidR="00A36993" w:rsidRDefault="00A36993">
      <w:pPr>
        <w:spacing w:line="276" w:lineRule="auto"/>
        <w:jc w:val="both"/>
      </w:pPr>
    </w:p>
    <w:p w14:paraId="375958D6" w14:textId="77777777" w:rsidR="00A36993" w:rsidRDefault="00A36993"/>
    <w:p w14:paraId="79B1D0B2" w14:textId="77777777" w:rsidR="00A36993" w:rsidRDefault="00A36993"/>
    <w:p w14:paraId="35A03D64" w14:textId="77777777" w:rsidR="00A36993" w:rsidRDefault="00A36993"/>
    <w:p w14:paraId="5F600190" w14:textId="77777777" w:rsidR="00A36993" w:rsidRDefault="00A36993"/>
    <w:p w14:paraId="0128E229" w14:textId="77777777" w:rsidR="00A36993" w:rsidRDefault="00A36993"/>
    <w:p w14:paraId="1878E124" w14:textId="77777777" w:rsidR="00A36993" w:rsidRDefault="00A36993"/>
    <w:p w14:paraId="7061D5ED" w14:textId="77777777" w:rsidR="00A36993" w:rsidRDefault="00A36993"/>
    <w:p w14:paraId="7458E51C" w14:textId="77777777" w:rsidR="00A36993" w:rsidRDefault="00A36993"/>
    <w:p w14:paraId="115A5D15" w14:textId="77777777" w:rsidR="00A36993" w:rsidRDefault="00726C7C">
      <w:pPr>
        <w:spacing w:line="276" w:lineRule="auto"/>
        <w:jc w:val="both"/>
      </w:pPr>
      <w:proofErr w:type="spellStart"/>
      <w:r>
        <w:t>XSe</w:t>
      </w:r>
      <w:proofErr w:type="spellEnd"/>
      <w:r>
        <w:t xml:space="preserve"> determina entonces que el documento técnico entregado por la XXXXXXXXX X </w:t>
      </w:r>
      <w:proofErr w:type="spellStart"/>
      <w:r>
        <w:t>X</w:t>
      </w:r>
      <w:proofErr w:type="spellEnd"/>
      <w:r>
        <w:t xml:space="preserve"> identificada con NIT XXXX a través de su representante legal el señor XXXXXXXX, cumple con los parámetros mínimos exigidos para este tipo de trámite.</w:t>
      </w:r>
    </w:p>
    <w:p w14:paraId="52B1B67C" w14:textId="77777777" w:rsidR="00A36993" w:rsidRDefault="00A36993"/>
    <w:p w14:paraId="06B2944F" w14:textId="77777777" w:rsidR="00A36993" w:rsidRDefault="00726C7C">
      <w:pPr>
        <w:numPr>
          <w:ilvl w:val="0"/>
          <w:numId w:val="6"/>
        </w:numPr>
        <w:pBdr>
          <w:top w:val="nil"/>
          <w:left w:val="nil"/>
          <w:bottom w:val="nil"/>
          <w:right w:val="nil"/>
          <w:between w:val="nil"/>
        </w:pBdr>
        <w:spacing w:line="276" w:lineRule="auto"/>
        <w:rPr>
          <w:b/>
          <w:color w:val="000000"/>
        </w:rPr>
      </w:pPr>
      <w:r>
        <w:rPr>
          <w:b/>
          <w:color w:val="000000"/>
        </w:rPr>
        <w:t>DESARROLLO DE LA VISITA</w:t>
      </w:r>
    </w:p>
    <w:p w14:paraId="0BF04556" w14:textId="77777777" w:rsidR="00A36993" w:rsidRDefault="00A36993">
      <w:pPr>
        <w:pBdr>
          <w:top w:val="nil"/>
          <w:left w:val="nil"/>
          <w:bottom w:val="nil"/>
          <w:right w:val="nil"/>
          <w:between w:val="nil"/>
        </w:pBdr>
        <w:spacing w:line="276" w:lineRule="auto"/>
        <w:ind w:left="720"/>
        <w:rPr>
          <w:b/>
          <w:color w:val="000000"/>
        </w:rPr>
      </w:pPr>
    </w:p>
    <w:p w14:paraId="1BA0B548" w14:textId="77777777" w:rsidR="00FB5012" w:rsidRDefault="00FB5012" w:rsidP="00FB5012">
      <w:pPr>
        <w:jc w:val="both"/>
      </w:pPr>
      <w:r>
        <w:t>{{</w:t>
      </w:r>
      <w:r w:rsidRPr="00265913">
        <w:t>ConceptP5</w:t>
      </w:r>
      <w:r>
        <w:t>}}</w:t>
      </w:r>
    </w:p>
    <w:p w14:paraId="7F57581B" w14:textId="77777777" w:rsidR="00FB5012" w:rsidRDefault="00FB5012">
      <w:pPr>
        <w:spacing w:line="276" w:lineRule="auto"/>
        <w:jc w:val="both"/>
      </w:pPr>
    </w:p>
    <w:p w14:paraId="54DBF28D" w14:textId="77777777" w:rsidR="00A36993" w:rsidRDefault="00726C7C">
      <w:pPr>
        <w:spacing w:line="276" w:lineRule="auto"/>
        <w:jc w:val="both"/>
      </w:pPr>
      <w:r>
        <w:t xml:space="preserve">La </w:t>
      </w:r>
      <w:proofErr w:type="gramStart"/>
      <w:r>
        <w:t>XXXXXXXXX  identificada</w:t>
      </w:r>
      <w:proofErr w:type="gramEnd"/>
      <w:r>
        <w:t xml:space="preserve"> con NIT XXXXXXXXXX a través de su representante legal el señor XXXXXXXXXX. </w:t>
      </w:r>
      <w:r w:rsidR="00A03958">
        <w:t>{{</w:t>
      </w:r>
      <w:proofErr w:type="spellStart"/>
      <w:r w:rsidR="00A03958" w:rsidRPr="00797C55">
        <w:t>FVisita</w:t>
      </w:r>
      <w:proofErr w:type="spellEnd"/>
      <w:r w:rsidR="00A03958">
        <w:t>}}</w:t>
      </w:r>
      <w:r>
        <w:t xml:space="preserve"> se efectuó la visita y se realizó la respectiva verificación de las especies, así como la medición a los individuos inventariados; Al hacer esta verificación se evidenciaron algunas diferencias respecto a la identificación de ciertas especies, tal es el caso de la especie </w:t>
      </w:r>
      <w:proofErr w:type="spellStart"/>
      <w:r>
        <w:rPr>
          <w:i/>
        </w:rPr>
        <w:t>Myrsine</w:t>
      </w:r>
      <w:proofErr w:type="spellEnd"/>
      <w:r>
        <w:rPr>
          <w:i/>
        </w:rPr>
        <w:t xml:space="preserve"> </w:t>
      </w:r>
      <w:proofErr w:type="spellStart"/>
      <w:r>
        <w:rPr>
          <w:i/>
        </w:rPr>
        <w:t>coriacea</w:t>
      </w:r>
      <w:proofErr w:type="spellEnd"/>
      <w:r>
        <w:t xml:space="preserve"> la cual había sido identificada dentro del inventario como </w:t>
      </w:r>
      <w:proofErr w:type="spellStart"/>
      <w:r>
        <w:rPr>
          <w:i/>
        </w:rPr>
        <w:t>Myrsine</w:t>
      </w:r>
      <w:proofErr w:type="spellEnd"/>
      <w:r>
        <w:rPr>
          <w:i/>
        </w:rPr>
        <w:t xml:space="preserve"> latifolia</w:t>
      </w:r>
      <w:r>
        <w:t xml:space="preserve">, la especie </w:t>
      </w:r>
      <w:proofErr w:type="spellStart"/>
      <w:r>
        <w:rPr>
          <w:i/>
        </w:rPr>
        <w:t>Citharexylum</w:t>
      </w:r>
      <w:proofErr w:type="spellEnd"/>
      <w:r>
        <w:rPr>
          <w:i/>
        </w:rPr>
        <w:t xml:space="preserve"> </w:t>
      </w:r>
      <w:proofErr w:type="spellStart"/>
      <w:r>
        <w:rPr>
          <w:i/>
        </w:rPr>
        <w:t>poeppigii</w:t>
      </w:r>
      <w:proofErr w:type="spellEnd"/>
      <w:r>
        <w:rPr>
          <w:i/>
        </w:rPr>
        <w:t xml:space="preserve"> </w:t>
      </w:r>
      <w:r>
        <w:t xml:space="preserve">la cual había sido identificada dentro del inventario como </w:t>
      </w:r>
      <w:proofErr w:type="spellStart"/>
      <w:r>
        <w:rPr>
          <w:i/>
        </w:rPr>
        <w:t>Aegiphila</w:t>
      </w:r>
      <w:proofErr w:type="spellEnd"/>
      <w:r>
        <w:rPr>
          <w:i/>
        </w:rPr>
        <w:t xml:space="preserve"> </w:t>
      </w:r>
      <w:proofErr w:type="spellStart"/>
      <w:r>
        <w:rPr>
          <w:i/>
        </w:rPr>
        <w:t>sp</w:t>
      </w:r>
      <w:proofErr w:type="spellEnd"/>
      <w:r>
        <w:t xml:space="preserve"> también se presentaron algunas diferencias en los valores de medición del CAP de algunos individuos; no obstante, estas diferencias no son significativas para el análisis de la información.</w:t>
      </w:r>
    </w:p>
    <w:p w14:paraId="14F4F70C" w14:textId="77777777" w:rsidR="00A36993" w:rsidRDefault="00A36993">
      <w:pPr>
        <w:spacing w:line="276" w:lineRule="auto"/>
        <w:jc w:val="both"/>
      </w:pPr>
    </w:p>
    <w:p w14:paraId="14B64973" w14:textId="77777777" w:rsidR="00A36993" w:rsidRDefault="00726C7C">
      <w:pPr>
        <w:jc w:val="both"/>
      </w:pPr>
      <w:r>
        <w:t xml:space="preserve">Durante la visita técnica de evaluación del inventario forestal se contó con el siguiente personal </w:t>
      </w:r>
    </w:p>
    <w:p w14:paraId="302C7C32" w14:textId="77777777" w:rsidR="00A36993" w:rsidRDefault="00A36993">
      <w:pPr>
        <w:jc w:val="both"/>
      </w:pPr>
    </w:p>
    <w:p w14:paraId="35A56594" w14:textId="77777777" w:rsidR="00A36993" w:rsidRDefault="00726C7C">
      <w:pPr>
        <w:shd w:val="clear" w:color="auto" w:fill="FFFFFF"/>
        <w:jc w:val="center"/>
        <w:rPr>
          <w:color w:val="000000"/>
          <w:sz w:val="18"/>
          <w:szCs w:val="18"/>
        </w:rPr>
      </w:pPr>
      <w:r>
        <w:rPr>
          <w:b/>
          <w:color w:val="000000"/>
          <w:sz w:val="18"/>
          <w:szCs w:val="18"/>
        </w:rPr>
        <w:t xml:space="preserve">Tabla N°2. </w:t>
      </w:r>
      <w:r>
        <w:rPr>
          <w:color w:val="000000"/>
          <w:sz w:val="18"/>
          <w:szCs w:val="18"/>
        </w:rPr>
        <w:t>Asistentes de la visita técnica</w:t>
      </w:r>
    </w:p>
    <w:tbl>
      <w:tblPr>
        <w:tblStyle w:val="a1"/>
        <w:tblW w:w="6960" w:type="dxa"/>
        <w:jc w:val="center"/>
        <w:tblLayout w:type="fixed"/>
        <w:tblLook w:val="0000" w:firstRow="0" w:lastRow="0" w:firstColumn="0" w:lastColumn="0" w:noHBand="0" w:noVBand="0"/>
      </w:tblPr>
      <w:tblGrid>
        <w:gridCol w:w="2644"/>
        <w:gridCol w:w="2241"/>
        <w:gridCol w:w="2075"/>
      </w:tblGrid>
      <w:tr w:rsidR="00A36993" w14:paraId="1B690544" w14:textId="77777777">
        <w:trPr>
          <w:trHeight w:val="268"/>
          <w:jc w:val="center"/>
        </w:trPr>
        <w:tc>
          <w:tcPr>
            <w:tcW w:w="2644" w:type="dxa"/>
            <w:tcBorders>
              <w:top w:val="single" w:sz="6" w:space="0" w:color="000000"/>
              <w:left w:val="single" w:sz="6" w:space="0" w:color="000000"/>
              <w:bottom w:val="single" w:sz="6" w:space="0" w:color="000000"/>
              <w:right w:val="single" w:sz="6" w:space="0" w:color="000000"/>
            </w:tcBorders>
            <w:shd w:val="clear" w:color="auto" w:fill="auto"/>
          </w:tcPr>
          <w:p w14:paraId="2536A952" w14:textId="77777777" w:rsidR="00A36993" w:rsidRDefault="00726C7C">
            <w:pPr>
              <w:spacing w:line="276" w:lineRule="auto"/>
              <w:jc w:val="center"/>
              <w:rPr>
                <w:b/>
                <w:sz w:val="20"/>
                <w:szCs w:val="20"/>
              </w:rPr>
            </w:pPr>
            <w:r>
              <w:rPr>
                <w:b/>
                <w:sz w:val="20"/>
                <w:szCs w:val="20"/>
              </w:rPr>
              <w:t>NOMBRE</w:t>
            </w:r>
          </w:p>
        </w:tc>
        <w:tc>
          <w:tcPr>
            <w:tcW w:w="2241" w:type="dxa"/>
            <w:tcBorders>
              <w:top w:val="single" w:sz="6" w:space="0" w:color="000000"/>
              <w:left w:val="single" w:sz="6" w:space="0" w:color="000000"/>
              <w:bottom w:val="single" w:sz="6" w:space="0" w:color="000000"/>
              <w:right w:val="single" w:sz="6" w:space="0" w:color="000000"/>
            </w:tcBorders>
            <w:shd w:val="clear" w:color="auto" w:fill="auto"/>
          </w:tcPr>
          <w:p w14:paraId="3D0A7E5D" w14:textId="77777777" w:rsidR="00A36993" w:rsidRDefault="00726C7C">
            <w:pPr>
              <w:spacing w:line="276" w:lineRule="auto"/>
              <w:jc w:val="center"/>
              <w:rPr>
                <w:b/>
                <w:sz w:val="20"/>
                <w:szCs w:val="20"/>
              </w:rPr>
            </w:pPr>
            <w:r>
              <w:rPr>
                <w:b/>
                <w:sz w:val="20"/>
                <w:szCs w:val="20"/>
              </w:rPr>
              <w:t>CARGO</w:t>
            </w:r>
          </w:p>
        </w:tc>
        <w:tc>
          <w:tcPr>
            <w:tcW w:w="2075" w:type="dxa"/>
            <w:tcBorders>
              <w:top w:val="single" w:sz="6" w:space="0" w:color="000000"/>
              <w:left w:val="single" w:sz="6" w:space="0" w:color="000000"/>
              <w:bottom w:val="single" w:sz="6" w:space="0" w:color="000000"/>
              <w:right w:val="single" w:sz="6" w:space="0" w:color="000000"/>
            </w:tcBorders>
            <w:shd w:val="clear" w:color="auto" w:fill="auto"/>
          </w:tcPr>
          <w:p w14:paraId="569E8BE0" w14:textId="77777777" w:rsidR="00A36993" w:rsidRDefault="00726C7C">
            <w:pPr>
              <w:spacing w:line="276" w:lineRule="auto"/>
              <w:jc w:val="center"/>
              <w:rPr>
                <w:b/>
                <w:sz w:val="20"/>
                <w:szCs w:val="20"/>
              </w:rPr>
            </w:pPr>
            <w:r>
              <w:rPr>
                <w:b/>
                <w:sz w:val="20"/>
                <w:szCs w:val="20"/>
              </w:rPr>
              <w:t>ENTIDAD</w:t>
            </w:r>
          </w:p>
        </w:tc>
      </w:tr>
      <w:tr w:rsidR="00A36993" w14:paraId="1A675ACF" w14:textId="77777777">
        <w:trPr>
          <w:trHeight w:val="268"/>
          <w:jc w:val="center"/>
        </w:trPr>
        <w:tc>
          <w:tcPr>
            <w:tcW w:w="264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6FBC2F8" w14:textId="77777777" w:rsidR="00A36993" w:rsidRDefault="00726C7C">
            <w:pPr>
              <w:shd w:val="clear" w:color="auto" w:fill="FFFFFF"/>
              <w:jc w:val="center"/>
              <w:rPr>
                <w:b/>
                <w:color w:val="000000"/>
                <w:sz w:val="20"/>
                <w:szCs w:val="20"/>
              </w:rPr>
            </w:pPr>
            <w:r>
              <w:rPr>
                <w:color w:val="000000"/>
                <w:sz w:val="20"/>
                <w:szCs w:val="20"/>
              </w:rPr>
              <w:t>XXXXXXX</w:t>
            </w:r>
          </w:p>
        </w:tc>
        <w:tc>
          <w:tcPr>
            <w:tcW w:w="224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3735F97" w14:textId="77777777" w:rsidR="00A36993" w:rsidRDefault="00726C7C">
            <w:pPr>
              <w:jc w:val="center"/>
              <w:rPr>
                <w:sz w:val="20"/>
                <w:szCs w:val="20"/>
              </w:rPr>
            </w:pPr>
            <w:r>
              <w:rPr>
                <w:sz w:val="20"/>
                <w:szCs w:val="20"/>
              </w:rPr>
              <w:t>Ing. Forestal – CPS - Grupo Bióticos</w:t>
            </w:r>
          </w:p>
        </w:tc>
        <w:tc>
          <w:tcPr>
            <w:tcW w:w="207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C26DFE0" w14:textId="77777777" w:rsidR="00A36993" w:rsidRDefault="00726C7C">
            <w:pPr>
              <w:shd w:val="clear" w:color="auto" w:fill="FFFFFF"/>
              <w:jc w:val="center"/>
              <w:rPr>
                <w:b/>
                <w:color w:val="000000"/>
                <w:sz w:val="20"/>
                <w:szCs w:val="20"/>
              </w:rPr>
            </w:pPr>
            <w:r>
              <w:rPr>
                <w:color w:val="000000"/>
                <w:sz w:val="20"/>
                <w:szCs w:val="20"/>
              </w:rPr>
              <w:t>CXXXXXXX</w:t>
            </w:r>
          </w:p>
        </w:tc>
      </w:tr>
      <w:tr w:rsidR="00A36993" w14:paraId="21C38608" w14:textId="77777777">
        <w:trPr>
          <w:trHeight w:val="250"/>
          <w:jc w:val="center"/>
        </w:trPr>
        <w:tc>
          <w:tcPr>
            <w:tcW w:w="264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A138727" w14:textId="77777777" w:rsidR="00A36993" w:rsidRDefault="00726C7C">
            <w:pPr>
              <w:shd w:val="clear" w:color="auto" w:fill="FFFFFF"/>
              <w:jc w:val="center"/>
              <w:rPr>
                <w:sz w:val="20"/>
                <w:szCs w:val="20"/>
              </w:rPr>
            </w:pPr>
            <w:r>
              <w:rPr>
                <w:sz w:val="20"/>
                <w:szCs w:val="20"/>
              </w:rPr>
              <w:t>XXXXXXXXXXX</w:t>
            </w:r>
          </w:p>
        </w:tc>
        <w:tc>
          <w:tcPr>
            <w:tcW w:w="224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A348F61" w14:textId="77777777" w:rsidR="00A36993" w:rsidRDefault="00726C7C">
            <w:pPr>
              <w:jc w:val="center"/>
              <w:rPr>
                <w:sz w:val="20"/>
                <w:szCs w:val="20"/>
              </w:rPr>
            </w:pPr>
            <w:r>
              <w:rPr>
                <w:sz w:val="20"/>
                <w:szCs w:val="20"/>
              </w:rPr>
              <w:t>Ing. Forestal – CPS - Grupo Bióticos</w:t>
            </w:r>
          </w:p>
        </w:tc>
        <w:tc>
          <w:tcPr>
            <w:tcW w:w="207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D6D3629" w14:textId="77777777" w:rsidR="00A36993" w:rsidRDefault="00726C7C">
            <w:pPr>
              <w:shd w:val="clear" w:color="auto" w:fill="FFFFFF"/>
              <w:jc w:val="center"/>
              <w:rPr>
                <w:sz w:val="20"/>
                <w:szCs w:val="20"/>
              </w:rPr>
            </w:pPr>
            <w:r>
              <w:rPr>
                <w:color w:val="000000"/>
                <w:sz w:val="20"/>
                <w:szCs w:val="20"/>
              </w:rPr>
              <w:t>XXXXXXXXX</w:t>
            </w:r>
          </w:p>
        </w:tc>
      </w:tr>
      <w:tr w:rsidR="00A36993" w14:paraId="2237FF61" w14:textId="77777777">
        <w:trPr>
          <w:trHeight w:val="250"/>
          <w:jc w:val="center"/>
        </w:trPr>
        <w:tc>
          <w:tcPr>
            <w:tcW w:w="264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4F9B127" w14:textId="77777777" w:rsidR="00A36993" w:rsidRDefault="00726C7C">
            <w:pPr>
              <w:shd w:val="clear" w:color="auto" w:fill="FFFFFF"/>
              <w:jc w:val="center"/>
              <w:rPr>
                <w:sz w:val="20"/>
                <w:szCs w:val="20"/>
              </w:rPr>
            </w:pPr>
            <w:r>
              <w:rPr>
                <w:sz w:val="20"/>
                <w:szCs w:val="20"/>
              </w:rPr>
              <w:t>XXXXXXXXXX</w:t>
            </w:r>
          </w:p>
        </w:tc>
        <w:tc>
          <w:tcPr>
            <w:tcW w:w="224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A0E139C" w14:textId="77777777" w:rsidR="00A36993" w:rsidRDefault="00726C7C">
            <w:pPr>
              <w:shd w:val="clear" w:color="auto" w:fill="FFFFFF"/>
              <w:jc w:val="center"/>
              <w:rPr>
                <w:sz w:val="20"/>
                <w:szCs w:val="20"/>
              </w:rPr>
            </w:pPr>
            <w:r>
              <w:rPr>
                <w:sz w:val="20"/>
                <w:szCs w:val="20"/>
              </w:rPr>
              <w:t>Profesional Forestal y Recursos Naturales.</w:t>
            </w:r>
          </w:p>
        </w:tc>
        <w:tc>
          <w:tcPr>
            <w:tcW w:w="207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9133DD5" w14:textId="77777777" w:rsidR="00A36993" w:rsidRDefault="00726C7C">
            <w:pPr>
              <w:shd w:val="clear" w:color="auto" w:fill="FFFFFF"/>
              <w:jc w:val="center"/>
              <w:rPr>
                <w:sz w:val="20"/>
                <w:szCs w:val="20"/>
              </w:rPr>
            </w:pPr>
            <w:r>
              <w:rPr>
                <w:sz w:val="20"/>
                <w:szCs w:val="20"/>
              </w:rPr>
              <w:t>XXXXXE</w:t>
            </w:r>
          </w:p>
        </w:tc>
      </w:tr>
    </w:tbl>
    <w:p w14:paraId="594CEE66" w14:textId="77777777" w:rsidR="00A36993" w:rsidRDefault="00726C7C">
      <w:pPr>
        <w:widowControl/>
        <w:pBdr>
          <w:top w:val="nil"/>
          <w:left w:val="nil"/>
          <w:bottom w:val="nil"/>
          <w:right w:val="nil"/>
          <w:between w:val="nil"/>
        </w:pBdr>
        <w:jc w:val="center"/>
        <w:rPr>
          <w:color w:val="000000"/>
          <w:sz w:val="18"/>
          <w:szCs w:val="18"/>
        </w:rPr>
      </w:pPr>
      <w:r>
        <w:rPr>
          <w:b/>
          <w:color w:val="000000"/>
          <w:sz w:val="18"/>
          <w:szCs w:val="18"/>
        </w:rPr>
        <w:t>Fuente</w:t>
      </w:r>
      <w:r>
        <w:rPr>
          <w:color w:val="000000"/>
          <w:sz w:val="18"/>
          <w:szCs w:val="18"/>
        </w:rPr>
        <w:t xml:space="preserve">: </w:t>
      </w:r>
      <w:proofErr w:type="spellStart"/>
      <w:r>
        <w:rPr>
          <w:color w:val="000000"/>
          <w:sz w:val="18"/>
          <w:szCs w:val="18"/>
        </w:rPr>
        <w:t>Cormacarena</w:t>
      </w:r>
      <w:proofErr w:type="spellEnd"/>
      <w:r>
        <w:rPr>
          <w:color w:val="000000"/>
          <w:sz w:val="18"/>
          <w:szCs w:val="18"/>
        </w:rPr>
        <w:t>, 2023</w:t>
      </w:r>
    </w:p>
    <w:p w14:paraId="7762A7CD" w14:textId="77777777" w:rsidR="00A36993" w:rsidRDefault="00726C7C">
      <w:pPr>
        <w:spacing w:line="276" w:lineRule="auto"/>
        <w:jc w:val="center"/>
        <w:rPr>
          <w:sz w:val="20"/>
          <w:szCs w:val="20"/>
        </w:rPr>
      </w:pPr>
      <w:r>
        <w:rPr>
          <w:b/>
          <w:sz w:val="20"/>
          <w:szCs w:val="20"/>
        </w:rPr>
        <w:t xml:space="preserve">Ilustración No. 1: </w:t>
      </w:r>
      <w:r>
        <w:rPr>
          <w:sz w:val="20"/>
          <w:szCs w:val="20"/>
        </w:rPr>
        <w:t>Formato Acta de visita Aprovechamiento Forestal</w:t>
      </w:r>
    </w:p>
    <w:tbl>
      <w:tblPr>
        <w:tblStyle w:val="a2"/>
        <w:tblW w:w="92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2"/>
        <w:gridCol w:w="4632"/>
      </w:tblGrid>
      <w:tr w:rsidR="00A36993" w14:paraId="03A1584C" w14:textId="77777777">
        <w:trPr>
          <w:jc w:val="center"/>
        </w:trPr>
        <w:tc>
          <w:tcPr>
            <w:tcW w:w="4632" w:type="dxa"/>
          </w:tcPr>
          <w:p w14:paraId="1ECC6121" w14:textId="77777777" w:rsidR="00A36993" w:rsidRDefault="00726C7C">
            <w:pPr>
              <w:spacing w:line="276" w:lineRule="auto"/>
              <w:jc w:val="center"/>
              <w:rPr>
                <w:sz w:val="20"/>
                <w:szCs w:val="20"/>
              </w:rPr>
            </w:pPr>
            <w:r>
              <w:t>XXXXXXX</w:t>
            </w:r>
          </w:p>
        </w:tc>
        <w:tc>
          <w:tcPr>
            <w:tcW w:w="4632" w:type="dxa"/>
          </w:tcPr>
          <w:p w14:paraId="21B6F9FE" w14:textId="77777777" w:rsidR="00A36993" w:rsidRDefault="00726C7C">
            <w:pPr>
              <w:spacing w:line="276" w:lineRule="auto"/>
              <w:jc w:val="center"/>
              <w:rPr>
                <w:sz w:val="20"/>
                <w:szCs w:val="20"/>
              </w:rPr>
            </w:pPr>
            <w:r>
              <w:t>XXXXX</w:t>
            </w:r>
          </w:p>
        </w:tc>
      </w:tr>
      <w:tr w:rsidR="00A36993" w14:paraId="275BFF98" w14:textId="77777777">
        <w:trPr>
          <w:jc w:val="center"/>
        </w:trPr>
        <w:tc>
          <w:tcPr>
            <w:tcW w:w="9264" w:type="dxa"/>
            <w:gridSpan w:val="2"/>
          </w:tcPr>
          <w:p w14:paraId="5FC518F9" w14:textId="77777777" w:rsidR="00A36993" w:rsidRDefault="00726C7C">
            <w:pPr>
              <w:spacing w:line="276" w:lineRule="auto"/>
              <w:jc w:val="center"/>
            </w:pPr>
            <w:r>
              <w:t>XXXXXXXX</w:t>
            </w:r>
          </w:p>
        </w:tc>
      </w:tr>
    </w:tbl>
    <w:p w14:paraId="0F693CB8" w14:textId="77777777" w:rsidR="00A36993" w:rsidRDefault="00726C7C">
      <w:pPr>
        <w:widowControl/>
        <w:pBdr>
          <w:top w:val="nil"/>
          <w:left w:val="nil"/>
          <w:bottom w:val="nil"/>
          <w:right w:val="nil"/>
          <w:between w:val="nil"/>
        </w:pBdr>
        <w:jc w:val="center"/>
        <w:rPr>
          <w:color w:val="000000"/>
          <w:sz w:val="18"/>
          <w:szCs w:val="18"/>
        </w:rPr>
      </w:pPr>
      <w:r>
        <w:rPr>
          <w:b/>
          <w:color w:val="000000"/>
          <w:sz w:val="18"/>
          <w:szCs w:val="18"/>
        </w:rPr>
        <w:t>Fuente.</w:t>
      </w:r>
      <w:r>
        <w:rPr>
          <w:color w:val="000000"/>
          <w:sz w:val="18"/>
          <w:szCs w:val="18"/>
        </w:rPr>
        <w:t xml:space="preserve"> </w:t>
      </w:r>
      <w:proofErr w:type="spellStart"/>
      <w:r>
        <w:rPr>
          <w:color w:val="000000"/>
          <w:sz w:val="18"/>
          <w:szCs w:val="18"/>
        </w:rPr>
        <w:t>Cormacarena</w:t>
      </w:r>
      <w:proofErr w:type="spellEnd"/>
      <w:r>
        <w:rPr>
          <w:color w:val="000000"/>
          <w:sz w:val="18"/>
          <w:szCs w:val="18"/>
        </w:rPr>
        <w:t>, 2023</w:t>
      </w:r>
    </w:p>
    <w:p w14:paraId="534B11CB" w14:textId="77777777" w:rsidR="00A36993" w:rsidRDefault="00726C7C">
      <w:pPr>
        <w:spacing w:line="276" w:lineRule="auto"/>
        <w:jc w:val="both"/>
      </w:pPr>
      <w:r>
        <w:rPr>
          <w:b/>
        </w:rPr>
        <w:t>Metodología de Evaluación</w:t>
      </w:r>
      <w:r>
        <w:t>.</w:t>
      </w:r>
    </w:p>
    <w:p w14:paraId="01F6865F" w14:textId="77777777" w:rsidR="00A36993" w:rsidRDefault="00726C7C">
      <w:pPr>
        <w:spacing w:line="276" w:lineRule="auto"/>
        <w:jc w:val="both"/>
      </w:pPr>
      <w:r>
        <w:t xml:space="preserve">Se realizó el recorrido por el área a intervenir, ubicando y verificando los árboles referenciados en el documento presentado en la solicitud. </w:t>
      </w:r>
    </w:p>
    <w:p w14:paraId="698D9405" w14:textId="77777777" w:rsidR="00A36993" w:rsidRDefault="00A36993">
      <w:pPr>
        <w:spacing w:line="276" w:lineRule="auto"/>
        <w:jc w:val="both"/>
      </w:pPr>
    </w:p>
    <w:p w14:paraId="777475C8" w14:textId="77777777" w:rsidR="00A36993" w:rsidRDefault="00726C7C">
      <w:pPr>
        <w:spacing w:line="276" w:lineRule="auto"/>
        <w:jc w:val="both"/>
      </w:pPr>
      <w:r>
        <w:t>Se identificaron los individuos, simultáneamente se procedió a determinar el estado físico y fitosanitario de los mismos, se realizó la medición de la Circunferencia a la altura del pecho (CAP) con cinta métrica. Se verificó el inventario y se tomaron mediciones de los individuos arbóreos, con el fin de verificar que el inventario forestal estuviera elaborado adecuadamente.</w:t>
      </w:r>
    </w:p>
    <w:p w14:paraId="49D77510" w14:textId="77777777" w:rsidR="00A36993" w:rsidRDefault="00A36993">
      <w:pPr>
        <w:spacing w:line="276" w:lineRule="auto"/>
        <w:jc w:val="both"/>
      </w:pPr>
    </w:p>
    <w:p w14:paraId="69B2C6F1" w14:textId="77777777" w:rsidR="00A36993" w:rsidRDefault="00726C7C">
      <w:pPr>
        <w:spacing w:line="276" w:lineRule="auto"/>
        <w:jc w:val="both"/>
      </w:pPr>
      <w:r>
        <w:rPr>
          <w:b/>
        </w:rPr>
        <w:t>Resultados de la Verificación</w:t>
      </w:r>
      <w:r>
        <w:t>.</w:t>
      </w:r>
    </w:p>
    <w:p w14:paraId="0A870D7B" w14:textId="77777777" w:rsidR="00A36993" w:rsidRDefault="00A36993">
      <w:pPr>
        <w:spacing w:line="276" w:lineRule="auto"/>
        <w:jc w:val="both"/>
      </w:pPr>
    </w:p>
    <w:p w14:paraId="7A1CD9CF" w14:textId="77777777" w:rsidR="00A36993" w:rsidRDefault="00726C7C">
      <w:pPr>
        <w:jc w:val="both"/>
      </w:pPr>
      <w:r>
        <w:rPr>
          <w:color w:val="000000"/>
        </w:rPr>
        <w:t xml:space="preserve">Se realizó recorrido por el área a intervenir, ubicando y verificando los árboles en el predio, así mismo se identificaron los individuos, se verificó el inventario y se tomaron mediciones de los </w:t>
      </w:r>
      <w:r>
        <w:t>árboles objeto de la solicitud, los</w:t>
      </w:r>
      <w:r>
        <w:rPr>
          <w:color w:val="000000"/>
        </w:rPr>
        <w:t xml:space="preserve"> cuales se encuentran distribuidos </w:t>
      </w:r>
      <w:r>
        <w:t>entre el XXXXX en el municipio de XXXXXXXX, Mela</w:t>
      </w:r>
      <w:r>
        <w:rPr>
          <w:color w:val="000000"/>
        </w:rPr>
        <w:t>,</w:t>
      </w:r>
      <w:r>
        <w:t xml:space="preserve"> se evidencio que las especies determinadas como </w:t>
      </w:r>
      <w:r>
        <w:rPr>
          <w:i/>
        </w:rPr>
        <w:t xml:space="preserve">XXXXX </w:t>
      </w:r>
      <w:r>
        <w:t xml:space="preserve">  dentro del inventario, corresponden </w:t>
      </w:r>
      <w:r>
        <w:rPr>
          <w:i/>
        </w:rPr>
        <w:t xml:space="preserve">XXXXXXXX </w:t>
      </w:r>
      <w:r>
        <w:t xml:space="preserve">respectivamente, de acuerdo a sus características </w:t>
      </w:r>
      <w:proofErr w:type="spellStart"/>
      <w:r>
        <w:t>dendrológicas</w:t>
      </w:r>
      <w:proofErr w:type="spellEnd"/>
      <w:r>
        <w:t xml:space="preserve">. En general, estos ejemplares arbóreos intervienen para las actividades que se llevaran a cabo en el predio, las cuales se relacionan con la ejecución del diseño denominado XXXXX construcción de la XXXXXXX y </w:t>
      </w:r>
      <w:proofErr w:type="gramStart"/>
      <w:r>
        <w:t>andenes  ambos</w:t>
      </w:r>
      <w:proofErr w:type="gramEnd"/>
      <w:r>
        <w:t xml:space="preserve"> costados de la vía en la XXXXXXXX. </w:t>
      </w:r>
    </w:p>
    <w:p w14:paraId="3FDCC7E5" w14:textId="77777777" w:rsidR="00A36993" w:rsidRDefault="00A36993">
      <w:pPr>
        <w:spacing w:line="276" w:lineRule="auto"/>
        <w:rPr>
          <w:b/>
        </w:rPr>
      </w:pPr>
    </w:p>
    <w:p w14:paraId="13ED7309" w14:textId="77777777" w:rsidR="00A36993" w:rsidRDefault="00726C7C">
      <w:pPr>
        <w:spacing w:line="276" w:lineRule="auto"/>
        <w:jc w:val="both"/>
      </w:pPr>
      <w:r>
        <w:t xml:space="preserve">Se tomaron los datos de CAP con la cinta métrica, para posteriormente calcular el DAP, se estimó la altura comercial y altura total, también se registraron las coordenadas con la aplicación MAPS.ME, y se realizaron algunas observaciones de los individuos arbóreos relacionados a continuación: </w:t>
      </w:r>
    </w:p>
    <w:p w14:paraId="1762E7C1" w14:textId="77777777" w:rsidR="00A36993" w:rsidRDefault="00A36993">
      <w:pPr>
        <w:spacing w:line="276" w:lineRule="auto"/>
        <w:jc w:val="both"/>
      </w:pPr>
    </w:p>
    <w:p w14:paraId="48619587" w14:textId="77777777" w:rsidR="00A36993" w:rsidRDefault="00726C7C">
      <w:pPr>
        <w:spacing w:line="276" w:lineRule="auto"/>
        <w:jc w:val="center"/>
        <w:rPr>
          <w:sz w:val="20"/>
          <w:szCs w:val="20"/>
        </w:rPr>
      </w:pPr>
      <w:r>
        <w:rPr>
          <w:b/>
          <w:sz w:val="20"/>
          <w:szCs w:val="20"/>
        </w:rPr>
        <w:t>Tabla N°3.</w:t>
      </w:r>
      <w:r>
        <w:rPr>
          <w:sz w:val="20"/>
          <w:szCs w:val="20"/>
        </w:rPr>
        <w:t xml:space="preserve"> Individuos arbóreos objeto de aprovechamiento forestal</w:t>
      </w:r>
    </w:p>
    <w:p w14:paraId="62B241A5" w14:textId="77777777" w:rsidR="00A36993" w:rsidRDefault="00A36993">
      <w:pPr>
        <w:spacing w:line="276" w:lineRule="auto"/>
        <w:jc w:val="center"/>
        <w:rPr>
          <w:sz w:val="20"/>
          <w:szCs w:val="20"/>
        </w:rPr>
      </w:pPr>
    </w:p>
    <w:p w14:paraId="6B8D3C78" w14:textId="77777777" w:rsidR="00A36993" w:rsidRDefault="00726C7C">
      <w:pPr>
        <w:spacing w:line="276" w:lineRule="auto"/>
      </w:pPr>
      <w:r>
        <w:t>XXXXXXXXXXXXXXXXX</w:t>
      </w:r>
    </w:p>
    <w:p w14:paraId="2455A628" w14:textId="77777777" w:rsidR="00A36993" w:rsidRDefault="00726C7C">
      <w:pPr>
        <w:jc w:val="both"/>
      </w:pPr>
      <w:r>
        <w:t xml:space="preserve">Se resalta que inicialmente la XXXXXXX identificada con NIT XXXXXX a través de su representante legal el señor XXXXXXXXXXXX, solicita el trámite de aprovechamiento forestal de XXXXXXXX (XXXX) </w:t>
      </w:r>
      <w:r>
        <w:lastRenderedPageBreak/>
        <w:t xml:space="preserve">individuos arbóreos mediante radicado XXXXXXX del XXXX de XX de 202X, posteriormente de acuerdo a los requerimientos notificados por la Corporación, mediante radicado XXXXXXX del XXXXX de XXXXX de 202XXX allegan el ajuste del plan de aprovechamiento forestal con un total de XXXXXXX (XX) tal como se verifico en la visita técnica de evaluación y se evidencia en la tabla N°3.   </w:t>
      </w:r>
    </w:p>
    <w:p w14:paraId="04D40901" w14:textId="77777777" w:rsidR="00A36993" w:rsidRDefault="00A36993">
      <w:pPr>
        <w:jc w:val="both"/>
      </w:pPr>
    </w:p>
    <w:p w14:paraId="556A0EE1" w14:textId="77777777" w:rsidR="00A36993" w:rsidRDefault="00726C7C">
      <w:pPr>
        <w:spacing w:line="276" w:lineRule="auto"/>
        <w:jc w:val="both"/>
        <w:rPr>
          <w:b/>
        </w:rPr>
      </w:pPr>
      <w:r>
        <w:rPr>
          <w:b/>
        </w:rPr>
        <w:t>El número total de individuos arbóreos inventariados es de XX árboles aislados de diferentes especies que intervienen en el tramo entre el XXXXXXXX y donde se llevara a cabo la XXXXXXXXXXXXX.</w:t>
      </w:r>
    </w:p>
    <w:p w14:paraId="60C9AB52" w14:textId="77777777" w:rsidR="00A36993" w:rsidRDefault="00A36993">
      <w:pPr>
        <w:rPr>
          <w:b/>
        </w:rPr>
      </w:pPr>
    </w:p>
    <w:p w14:paraId="33BE63F9" w14:textId="77777777" w:rsidR="00A36993" w:rsidRDefault="00726C7C">
      <w:pPr>
        <w:spacing w:line="276" w:lineRule="auto"/>
        <w:jc w:val="both"/>
        <w:rPr>
          <w:b/>
        </w:rPr>
      </w:pPr>
      <w:r>
        <w:rPr>
          <w:b/>
        </w:rPr>
        <w:t>Análisis de Especie (CITES LIBROS ROJOS):</w:t>
      </w:r>
    </w:p>
    <w:p w14:paraId="2A0E129D" w14:textId="77777777" w:rsidR="00A36993" w:rsidRDefault="00A36993">
      <w:pPr>
        <w:spacing w:line="276" w:lineRule="auto"/>
        <w:jc w:val="both"/>
      </w:pPr>
    </w:p>
    <w:p w14:paraId="78ECCBA0" w14:textId="77777777" w:rsidR="00A36993" w:rsidRDefault="00726C7C">
      <w:pPr>
        <w:spacing w:line="276" w:lineRule="auto"/>
        <w:jc w:val="both"/>
      </w:pPr>
      <w:r>
        <w:t xml:space="preserve">Se realizó la consulta de las especies encontradas en el inventario forestal para el tramo entre el XXXXXXX donde se llevará a cabo XXXXXXX, con el fin de determinar el nivel de Amenaza en el que se puedan encontrar. Para la información se tuvo en cuenta lo registrado en la </w:t>
      </w:r>
      <w:r>
        <w:rPr>
          <w:i/>
        </w:rPr>
        <w:t>Resolución 1912 de 2017</w:t>
      </w:r>
      <w:r>
        <w:t xml:space="preserve"> del Ministerio de Ambiente y Desarrollo Sostenible (MADS) y la lista Roja de la Unión Internacional para la Conservación de la Naturaleza </w:t>
      </w:r>
      <w:r>
        <w:rPr>
          <w:i/>
        </w:rPr>
        <w:t xml:space="preserve">UICN, </w:t>
      </w:r>
      <w:r>
        <w:t>obteniendo los siguientes resultados:</w:t>
      </w:r>
    </w:p>
    <w:p w14:paraId="2F4CBAFA" w14:textId="77777777" w:rsidR="00A36993" w:rsidRDefault="00A36993">
      <w:pPr>
        <w:spacing w:line="276" w:lineRule="auto"/>
        <w:rPr>
          <w:sz w:val="20"/>
          <w:szCs w:val="20"/>
        </w:rPr>
      </w:pPr>
    </w:p>
    <w:p w14:paraId="2DADDA6B" w14:textId="77777777" w:rsidR="00A36993" w:rsidRDefault="00A36993">
      <w:pPr>
        <w:spacing w:line="276" w:lineRule="auto"/>
        <w:rPr>
          <w:sz w:val="20"/>
          <w:szCs w:val="20"/>
        </w:rPr>
      </w:pPr>
    </w:p>
    <w:sdt>
      <w:sdtPr>
        <w:tag w:val="goog_rdk_11"/>
        <w:id w:val="1438951198"/>
      </w:sdtPr>
      <w:sdtEndPr/>
      <w:sdtContent>
        <w:p w14:paraId="01A10D4C" w14:textId="77777777" w:rsidR="00A36993" w:rsidRPr="00A03958" w:rsidRDefault="00EA3284">
          <w:pPr>
            <w:keepNext/>
            <w:pBdr>
              <w:top w:val="nil"/>
              <w:left w:val="nil"/>
              <w:bottom w:val="nil"/>
              <w:right w:val="nil"/>
              <w:between w:val="nil"/>
            </w:pBdr>
            <w:spacing w:after="200"/>
            <w:jc w:val="center"/>
            <w:rPr>
              <w:color w:val="000000"/>
              <w:sz w:val="20"/>
              <w:szCs w:val="20"/>
            </w:rPr>
          </w:pPr>
          <w:sdt>
            <w:sdtPr>
              <w:tag w:val="goog_rdk_9"/>
              <w:id w:val="442272022"/>
            </w:sdtPr>
            <w:sdtEndPr/>
            <w:sdtContent/>
          </w:sdt>
          <w:r w:rsidR="00726C7C">
            <w:rPr>
              <w:b/>
              <w:color w:val="000000"/>
              <w:sz w:val="20"/>
              <w:szCs w:val="20"/>
            </w:rPr>
            <w:t xml:space="preserve">Tabla 4. </w:t>
          </w:r>
          <w:sdt>
            <w:sdtPr>
              <w:tag w:val="goog_rdk_10"/>
              <w:id w:val="1874720346"/>
            </w:sdtPr>
            <w:sdtEndPr/>
            <w:sdtContent>
              <w:r w:rsidR="00726C7C" w:rsidRPr="00A03958">
                <w:rPr>
                  <w:color w:val="000000"/>
                  <w:sz w:val="20"/>
                  <w:szCs w:val="20"/>
                </w:rPr>
                <w:t>Categorías de amenaza de las especies objeto de aprovechamiento.</w:t>
              </w:r>
            </w:sdtContent>
          </w:sdt>
        </w:p>
      </w:sdtContent>
    </w:sdt>
    <w:p w14:paraId="1A87C898" w14:textId="77777777" w:rsidR="00A36993" w:rsidRPr="00A03958" w:rsidRDefault="00A03958">
      <w:pPr>
        <w:spacing w:line="276" w:lineRule="auto"/>
        <w:jc w:val="both"/>
      </w:pPr>
      <w:r>
        <w:t>{{</w:t>
      </w:r>
      <w:proofErr w:type="spellStart"/>
      <w:r w:rsidRPr="00A03958">
        <w:t>especies_amenazadas</w:t>
      </w:r>
      <w:proofErr w:type="spellEnd"/>
      <w:r>
        <w:t>}}</w:t>
      </w:r>
    </w:p>
    <w:p w14:paraId="66273A99" w14:textId="77777777" w:rsidR="00A36993" w:rsidRDefault="00A36993">
      <w:pPr>
        <w:spacing w:line="276" w:lineRule="auto"/>
        <w:jc w:val="both"/>
      </w:pPr>
    </w:p>
    <w:p w14:paraId="09FFDA96" w14:textId="77777777" w:rsidR="00A36993" w:rsidRDefault="00726C7C">
      <w:pPr>
        <w:spacing w:line="276" w:lineRule="auto"/>
        <w:jc w:val="both"/>
      </w:pPr>
      <w:r>
        <w:t xml:space="preserve">De acuerdo a lo enunciado en la tabla N°4, las especies encontradas en el tramo entre el XXXX al </w:t>
      </w:r>
      <w:proofErr w:type="gramStart"/>
      <w:r>
        <w:t>XXXXXXX  del</w:t>
      </w:r>
      <w:proofErr w:type="gramEnd"/>
      <w:r>
        <w:t xml:space="preserve"> municipio de XXXX, objeto de aprovechamiento forestal se encuentran divididas en tres </w:t>
      </w:r>
      <w:proofErr w:type="spellStart"/>
      <w:r>
        <w:t>categorias</w:t>
      </w:r>
      <w:proofErr w:type="spellEnd"/>
      <w:r>
        <w:t xml:space="preserve"> con un porcentaje del 71% como No Evaluada (NE) del 23% en Preocupación Menor (LC) y el 4% en </w:t>
      </w:r>
      <w:proofErr w:type="spellStart"/>
      <w:r>
        <w:t>categoria</w:t>
      </w:r>
      <w:proofErr w:type="spellEnd"/>
      <w:r>
        <w:t xml:space="preserve"> de Casi Amenazada (NT) del total de las especies inventariadas.</w:t>
      </w:r>
    </w:p>
    <w:p w14:paraId="377163F1" w14:textId="77777777" w:rsidR="00A36993" w:rsidRDefault="00A36993">
      <w:pPr>
        <w:spacing w:line="276" w:lineRule="auto"/>
        <w:jc w:val="both"/>
      </w:pPr>
    </w:p>
    <w:p w14:paraId="1413D7EA" w14:textId="77777777" w:rsidR="00A36993" w:rsidRDefault="00726C7C">
      <w:pPr>
        <w:spacing w:line="276" w:lineRule="auto"/>
        <w:jc w:val="center"/>
        <w:rPr>
          <w:b/>
        </w:rPr>
      </w:pPr>
      <w:r>
        <w:rPr>
          <w:b/>
        </w:rPr>
        <w:t>Cálculo de Volumen</w:t>
      </w:r>
    </w:p>
    <w:p w14:paraId="584EEACC" w14:textId="77777777" w:rsidR="00A36993" w:rsidRDefault="00A36993">
      <w:pPr>
        <w:spacing w:line="276" w:lineRule="auto"/>
        <w:jc w:val="both"/>
        <w:rPr>
          <w:b/>
        </w:rPr>
      </w:pPr>
    </w:p>
    <w:p w14:paraId="66927630" w14:textId="77777777" w:rsidR="00A36993" w:rsidRDefault="00726C7C">
      <w:pPr>
        <w:spacing w:line="276" w:lineRule="auto"/>
        <w:jc w:val="both"/>
      </w:pPr>
      <w:r>
        <w:t>Se realiza un cálculo del área basal mediante la fórmula:</w:t>
      </w:r>
    </w:p>
    <w:p w14:paraId="1BCD06BA" w14:textId="77777777" w:rsidR="00A36993" w:rsidRDefault="00A36993">
      <w:pPr>
        <w:spacing w:line="276" w:lineRule="auto"/>
        <w:jc w:val="both"/>
        <w:rPr>
          <w:b/>
        </w:rPr>
      </w:pPr>
    </w:p>
    <w:p w14:paraId="2387C7A4" w14:textId="77777777" w:rsidR="00A36993" w:rsidRDefault="00726C7C">
      <w:pPr>
        <w:spacing w:line="276" w:lineRule="auto"/>
        <w:jc w:val="center"/>
      </w:pPr>
      <w:r>
        <w:t>Área Basal:       AB= π*D² / 4</w:t>
      </w:r>
    </w:p>
    <w:p w14:paraId="2B02AFA7" w14:textId="77777777" w:rsidR="00A36993" w:rsidRDefault="00726C7C">
      <w:pPr>
        <w:spacing w:line="276" w:lineRule="auto"/>
        <w:jc w:val="both"/>
      </w:pPr>
      <w:r>
        <w:rPr>
          <w:u w:val="single"/>
        </w:rPr>
        <w:t>Dónde</w:t>
      </w:r>
      <w:r>
        <w:t xml:space="preserve">:              </w:t>
      </w:r>
    </w:p>
    <w:p w14:paraId="211961AD" w14:textId="77777777" w:rsidR="00A36993" w:rsidRDefault="00726C7C">
      <w:pPr>
        <w:spacing w:line="276" w:lineRule="auto"/>
        <w:jc w:val="both"/>
      </w:pPr>
      <w:r>
        <w:t xml:space="preserve">π = 3.1416 </w:t>
      </w:r>
    </w:p>
    <w:p w14:paraId="65C4F2AD" w14:textId="77777777" w:rsidR="00A36993" w:rsidRDefault="00726C7C">
      <w:pPr>
        <w:spacing w:line="276" w:lineRule="auto"/>
        <w:jc w:val="both"/>
      </w:pPr>
      <w:r>
        <w:t>D= DAP</w:t>
      </w:r>
    </w:p>
    <w:p w14:paraId="4F9EC5F7" w14:textId="77777777" w:rsidR="00A36993" w:rsidRDefault="00A36993">
      <w:pPr>
        <w:spacing w:line="276" w:lineRule="auto"/>
        <w:jc w:val="both"/>
      </w:pPr>
    </w:p>
    <w:p w14:paraId="191D7CE2" w14:textId="77777777" w:rsidR="00A36993" w:rsidRDefault="00726C7C">
      <w:pPr>
        <w:spacing w:line="276" w:lineRule="auto"/>
        <w:jc w:val="both"/>
      </w:pPr>
      <w:r>
        <w:t>El volumen total obtenido a partir del individuo objeto de aprovechamiento, se realiza a partir de la fórmula del volumen:</w:t>
      </w:r>
    </w:p>
    <w:p w14:paraId="1B4CB003" w14:textId="77777777" w:rsidR="00A36993" w:rsidRDefault="00726C7C">
      <w:pPr>
        <w:spacing w:line="276" w:lineRule="auto"/>
        <w:jc w:val="center"/>
      </w:pPr>
      <w:r>
        <w:t xml:space="preserve">V= AB* H* </w:t>
      </w:r>
      <w:proofErr w:type="spellStart"/>
      <w:r>
        <w:t>Ff</w:t>
      </w:r>
      <w:proofErr w:type="spellEnd"/>
    </w:p>
    <w:p w14:paraId="6809289F" w14:textId="77777777" w:rsidR="00A36993" w:rsidRDefault="00726C7C">
      <w:pPr>
        <w:spacing w:line="276" w:lineRule="auto"/>
        <w:jc w:val="both"/>
      </w:pPr>
      <w:r>
        <w:rPr>
          <w:u w:val="single"/>
        </w:rPr>
        <w:t>Dónde</w:t>
      </w:r>
      <w:r>
        <w:t>:</w:t>
      </w:r>
    </w:p>
    <w:p w14:paraId="42684B2E" w14:textId="77777777" w:rsidR="00A36993" w:rsidRDefault="00726C7C">
      <w:pPr>
        <w:spacing w:line="276" w:lineRule="auto"/>
        <w:jc w:val="both"/>
      </w:pPr>
      <w:r>
        <w:t>V= volumen</w:t>
      </w:r>
    </w:p>
    <w:p w14:paraId="3619015F" w14:textId="77777777" w:rsidR="00A36993" w:rsidRDefault="00726C7C">
      <w:pPr>
        <w:spacing w:line="276" w:lineRule="auto"/>
        <w:jc w:val="both"/>
      </w:pPr>
      <w:r>
        <w:lastRenderedPageBreak/>
        <w:t>AB = Área Basal</w:t>
      </w:r>
    </w:p>
    <w:p w14:paraId="7856754C" w14:textId="77777777" w:rsidR="00A36993" w:rsidRDefault="00726C7C">
      <w:pPr>
        <w:spacing w:line="276" w:lineRule="auto"/>
        <w:jc w:val="both"/>
      </w:pPr>
      <w:r>
        <w:t>H= Altura, bien sea comercial o total, dependiendo de la clase de volumen que se quiera calcular</w:t>
      </w:r>
    </w:p>
    <w:p w14:paraId="27DED202" w14:textId="77777777" w:rsidR="00A36993" w:rsidRDefault="00726C7C">
      <w:pPr>
        <w:spacing w:line="276" w:lineRule="auto"/>
        <w:jc w:val="both"/>
      </w:pPr>
      <w:proofErr w:type="spellStart"/>
      <w:r>
        <w:t>Ff</w:t>
      </w:r>
      <w:proofErr w:type="spellEnd"/>
      <w:r>
        <w:t>= Factor forma, para este caso se tomó el factor 0.65.</w:t>
      </w:r>
    </w:p>
    <w:p w14:paraId="2A2B51B2" w14:textId="77777777" w:rsidR="00A36993" w:rsidRDefault="00A36993">
      <w:pPr>
        <w:spacing w:line="276" w:lineRule="auto"/>
        <w:jc w:val="both"/>
      </w:pPr>
    </w:p>
    <w:p w14:paraId="5AE9F1A1" w14:textId="77777777" w:rsidR="00A36993" w:rsidRDefault="00726C7C">
      <w:pPr>
        <w:spacing w:line="276" w:lineRule="auto"/>
        <w:jc w:val="both"/>
      </w:pPr>
      <w:r>
        <w:t>Con base al anterior, el siguiente es el cálculo del volumen total para los 57 individuos objeto de aprovechamiento forestal único:</w:t>
      </w:r>
    </w:p>
    <w:p w14:paraId="5BE790C4" w14:textId="77777777" w:rsidR="00A36993" w:rsidRDefault="00A36993">
      <w:pPr>
        <w:spacing w:line="276" w:lineRule="auto"/>
        <w:jc w:val="both"/>
      </w:pPr>
    </w:p>
    <w:p w14:paraId="5DA9A2E4" w14:textId="77777777" w:rsidR="00A36993" w:rsidRDefault="00726C7C">
      <w:pPr>
        <w:keepNext/>
        <w:pBdr>
          <w:top w:val="nil"/>
          <w:left w:val="nil"/>
          <w:bottom w:val="nil"/>
          <w:right w:val="nil"/>
          <w:between w:val="nil"/>
        </w:pBdr>
        <w:spacing w:after="200"/>
        <w:jc w:val="center"/>
        <w:rPr>
          <w:color w:val="000000"/>
          <w:sz w:val="18"/>
          <w:szCs w:val="18"/>
        </w:rPr>
      </w:pPr>
      <w:r>
        <w:rPr>
          <w:b/>
          <w:color w:val="000000"/>
          <w:sz w:val="20"/>
          <w:szCs w:val="20"/>
        </w:rPr>
        <w:t xml:space="preserve">Tabla 5. </w:t>
      </w:r>
      <w:r>
        <w:rPr>
          <w:color w:val="000000"/>
          <w:sz w:val="20"/>
          <w:szCs w:val="20"/>
        </w:rPr>
        <w:t>Volumen total para los 57 individuos objeto de aprovechamiento Forestal aislado.</w:t>
      </w:r>
    </w:p>
    <w:p w14:paraId="4FDAF00D" w14:textId="77777777" w:rsidR="00A36993" w:rsidRDefault="00726C7C">
      <w:pPr>
        <w:spacing w:line="276" w:lineRule="auto"/>
        <w:jc w:val="center"/>
        <w:rPr>
          <w:sz w:val="18"/>
          <w:szCs w:val="18"/>
        </w:rPr>
      </w:pPr>
      <w:r>
        <w:rPr>
          <w:sz w:val="18"/>
          <w:szCs w:val="18"/>
        </w:rPr>
        <w:t xml:space="preserve"> </w:t>
      </w:r>
    </w:p>
    <w:p w14:paraId="1D37F9CB" w14:textId="77777777" w:rsidR="00A36993" w:rsidRDefault="00726C7C">
      <w:pPr>
        <w:spacing w:line="276" w:lineRule="auto"/>
        <w:jc w:val="center"/>
        <w:rPr>
          <w:sz w:val="18"/>
          <w:szCs w:val="18"/>
        </w:rPr>
      </w:pPr>
      <w:r>
        <w:rPr>
          <w:sz w:val="18"/>
          <w:szCs w:val="18"/>
        </w:rPr>
        <w:t>XXXXXXXXXXXXX</w:t>
      </w:r>
    </w:p>
    <w:p w14:paraId="077696C6" w14:textId="77777777" w:rsidR="00A36993" w:rsidRDefault="00A36993">
      <w:pPr>
        <w:spacing w:line="276" w:lineRule="auto"/>
        <w:jc w:val="center"/>
        <w:rPr>
          <w:sz w:val="18"/>
          <w:szCs w:val="18"/>
        </w:rPr>
      </w:pPr>
    </w:p>
    <w:p w14:paraId="6B82DBFB" w14:textId="77777777" w:rsidR="00A36993" w:rsidRDefault="00726C7C">
      <w:pPr>
        <w:jc w:val="both"/>
        <w:rPr>
          <w:b/>
        </w:rPr>
      </w:pPr>
      <w:r>
        <w:t xml:space="preserve">Por lo tanto, para los </w:t>
      </w:r>
      <w:sdt>
        <w:sdtPr>
          <w:tag w:val="goog_rdk_15"/>
          <w:id w:val="1325702577"/>
        </w:sdtPr>
        <w:sdtEndPr/>
        <w:sdtContent>
          <w:proofErr w:type="spellStart"/>
          <w:ins w:id="1" w:author="Marcela Mondragon Velasquez" w:date="2023-11-23T22:29:00Z">
            <w:r>
              <w:t>xxxx</w:t>
            </w:r>
          </w:ins>
          <w:proofErr w:type="spellEnd"/>
        </w:sdtContent>
      </w:sdt>
      <w:sdt>
        <w:sdtPr>
          <w:tag w:val="goog_rdk_16"/>
          <w:id w:val="-520391108"/>
        </w:sdtPr>
        <w:sdtEndPr/>
        <w:sdtContent>
          <w:del w:id="2" w:author="Marcela Mondragon Velasquez" w:date="2023-11-23T22:29:00Z">
            <w:r>
              <w:delText>57</w:delText>
            </w:r>
          </w:del>
        </w:sdtContent>
      </w:sdt>
      <w:r>
        <w:t xml:space="preserve"> arboles a ser aprovechados se tiene un volumen total de </w:t>
      </w:r>
      <w:r w:rsidR="00A03958">
        <w:t>{{</w:t>
      </w:r>
      <w:r w:rsidR="00A03958" w:rsidRPr="00A03958">
        <w:t>Taza</w:t>
      </w:r>
      <w:r w:rsidR="00A03958">
        <w:t xml:space="preserve">}} </w:t>
      </w:r>
      <w:r>
        <w:rPr>
          <w:b/>
        </w:rPr>
        <w:t>m</w:t>
      </w:r>
      <w:r>
        <w:rPr>
          <w:b/>
          <w:vertAlign w:val="superscript"/>
        </w:rPr>
        <w:t>3</w:t>
      </w:r>
      <w:r>
        <w:rPr>
          <w:b/>
        </w:rPr>
        <w:t xml:space="preserve"> de madera.</w:t>
      </w:r>
    </w:p>
    <w:p w14:paraId="163E12EA" w14:textId="77777777" w:rsidR="00A36993" w:rsidRDefault="00A36993">
      <w:pPr>
        <w:jc w:val="both"/>
        <w:rPr>
          <w:b/>
        </w:rPr>
      </w:pPr>
    </w:p>
    <w:p w14:paraId="66684FAE" w14:textId="77777777" w:rsidR="00A36993" w:rsidRDefault="00726C7C">
      <w:pPr>
        <w:spacing w:line="276" w:lineRule="auto"/>
        <w:jc w:val="both"/>
      </w:pPr>
      <w:r>
        <w:rPr>
          <w:b/>
        </w:rPr>
        <w:t>Cálculo de Medida de reposición por aprovechamiento forestal aislado</w:t>
      </w:r>
    </w:p>
    <w:p w14:paraId="4AC5BAA6" w14:textId="77777777" w:rsidR="00A36993" w:rsidRDefault="00A36993">
      <w:pPr>
        <w:spacing w:line="276" w:lineRule="auto"/>
        <w:jc w:val="both"/>
      </w:pPr>
    </w:p>
    <w:p w14:paraId="1E96567C" w14:textId="77777777" w:rsidR="00A36993" w:rsidRDefault="00726C7C">
      <w:pPr>
        <w:spacing w:line="276" w:lineRule="auto"/>
        <w:jc w:val="both"/>
      </w:pPr>
      <w:r>
        <w:t xml:space="preserve">Las medidas de compensación o reposición garantizaran la conservación efectiva o restauración ecológica de un área ecológicamente equivalente, donde se logre generar una nueva categoría de manejo, estrategia de conservación permanente o se mejoren las condiciones de la biodiversidad en áreas transformadas o sujetas a procesos de transformación. </w:t>
      </w:r>
    </w:p>
    <w:p w14:paraId="0880A745" w14:textId="77777777" w:rsidR="00A36993" w:rsidRDefault="00A36993">
      <w:pPr>
        <w:spacing w:line="276" w:lineRule="auto"/>
        <w:jc w:val="both"/>
      </w:pPr>
    </w:p>
    <w:p w14:paraId="4A9DBBD6" w14:textId="77777777" w:rsidR="00A36993" w:rsidRDefault="00726C7C">
      <w:pPr>
        <w:spacing w:line="276" w:lineRule="auto"/>
        <w:jc w:val="both"/>
      </w:pPr>
      <w:r>
        <w:t>Un área ecológicamente equivalente o de equivalencia ecológica se refiere a áreas de ecosistemas naturales y/o vegetación secundaria que mantienen especies y comunidades similares a los presentes en el ecosistema natural o vegetación secundaria impactados y que tienen una viabilidad ecológica similar por área, condición y contexto paisajístico.</w:t>
      </w:r>
    </w:p>
    <w:p w14:paraId="203BDC4F" w14:textId="77777777" w:rsidR="00A36993" w:rsidRDefault="00A36993">
      <w:pPr>
        <w:spacing w:line="276" w:lineRule="auto"/>
        <w:jc w:val="both"/>
      </w:pPr>
    </w:p>
    <w:p w14:paraId="337F74D4" w14:textId="77777777" w:rsidR="00A36993" w:rsidRDefault="00726C7C">
      <w:pPr>
        <w:spacing w:line="276" w:lineRule="auto"/>
        <w:jc w:val="both"/>
      </w:pPr>
      <w:r>
        <w:t>Teniendo en cuenta lo anterior, dentro de la Resolución PS-GJ 1.2.6.21 0582 del 28 de mayo de 2021 “</w:t>
      </w:r>
      <w:r>
        <w:rPr>
          <w:i/>
        </w:rPr>
        <w:t xml:space="preserve">Por medio del cual </w:t>
      </w:r>
      <w:proofErr w:type="spellStart"/>
      <w:r>
        <w:rPr>
          <w:i/>
        </w:rPr>
        <w:t>Cormacarena</w:t>
      </w:r>
      <w:proofErr w:type="spellEnd"/>
      <w:r>
        <w:rPr>
          <w:i/>
        </w:rPr>
        <w:t xml:space="preserve"> adopta la metodología para la asignación de compensaciones por pérdida de biodiversidad y otras compensaciones ambientales, para la jurisdicción de </w:t>
      </w:r>
      <w:proofErr w:type="spellStart"/>
      <w:r>
        <w:rPr>
          <w:i/>
        </w:rPr>
        <w:t>Cormacarena</w:t>
      </w:r>
      <w:proofErr w:type="spellEnd"/>
      <w:r>
        <w:rPr>
          <w:i/>
        </w:rPr>
        <w:t>”</w:t>
      </w:r>
      <w:r>
        <w:t xml:space="preserve">, se determinó la siguiente fórmula para el cálculo de la medida compensatoria por Aprovechamiento Forestal Aislado. </w:t>
      </w:r>
    </w:p>
    <w:p w14:paraId="3BB1B059" w14:textId="77777777" w:rsidR="00A36993" w:rsidRDefault="00A36993">
      <w:pPr>
        <w:spacing w:line="276" w:lineRule="auto"/>
        <w:jc w:val="both"/>
      </w:pPr>
    </w:p>
    <w:p w14:paraId="2AC71D2D" w14:textId="77777777" w:rsidR="00A36993" w:rsidRDefault="00726C7C">
      <w:pPr>
        <w:spacing w:line="276" w:lineRule="auto"/>
        <w:jc w:val="both"/>
      </w:pPr>
      <w:r>
        <w:t>Para este caso en específico, tenemos que dentro de la solicitud de aprovechamiento figuran 57 individuos arbóreos aislados por lo cual se procede a hacer el respectivo calculo:</w:t>
      </w:r>
    </w:p>
    <w:p w14:paraId="33B70ED5" w14:textId="77777777" w:rsidR="00A36993" w:rsidRDefault="00A36993">
      <w:pPr>
        <w:spacing w:line="276" w:lineRule="auto"/>
        <w:jc w:val="both"/>
      </w:pPr>
    </w:p>
    <w:p w14:paraId="10C0BFCC" w14:textId="77777777" w:rsidR="00A36993" w:rsidRDefault="00726C7C">
      <w:pPr>
        <w:spacing w:line="276" w:lineRule="auto"/>
        <w:jc w:val="center"/>
        <w:rPr>
          <w:b/>
        </w:rPr>
      </w:pPr>
      <w:r>
        <w:rPr>
          <w:b/>
          <w:i/>
        </w:rPr>
        <w:t>MC= (FC*N)</w:t>
      </w:r>
    </w:p>
    <w:p w14:paraId="4D8AB459" w14:textId="77777777" w:rsidR="00A36993" w:rsidRDefault="00726C7C">
      <w:pPr>
        <w:spacing w:line="276" w:lineRule="auto"/>
        <w:jc w:val="both"/>
      </w:pPr>
      <w:r>
        <w:t>Donde:</w:t>
      </w:r>
    </w:p>
    <w:p w14:paraId="5D359FDC" w14:textId="77777777" w:rsidR="00A36993" w:rsidRDefault="00726C7C">
      <w:pPr>
        <w:spacing w:line="276" w:lineRule="auto"/>
        <w:jc w:val="both"/>
      </w:pPr>
      <w:r>
        <w:rPr>
          <w:b/>
          <w:i/>
        </w:rPr>
        <w:t>MC</w:t>
      </w:r>
      <w:r>
        <w:rPr>
          <w:i/>
        </w:rPr>
        <w:t xml:space="preserve"> </w:t>
      </w:r>
      <w:r>
        <w:t>= Medida Compensatoria (número de árboles)</w:t>
      </w:r>
    </w:p>
    <w:p w14:paraId="6D42997B" w14:textId="77777777" w:rsidR="00A36993" w:rsidRDefault="00726C7C">
      <w:pPr>
        <w:spacing w:line="276" w:lineRule="auto"/>
        <w:jc w:val="both"/>
      </w:pPr>
      <w:r>
        <w:rPr>
          <w:b/>
          <w:i/>
        </w:rPr>
        <w:t xml:space="preserve">FC </w:t>
      </w:r>
      <w:r>
        <w:t xml:space="preserve">= Factor de Compensación </w:t>
      </w:r>
    </w:p>
    <w:p w14:paraId="2F06E65E" w14:textId="77777777" w:rsidR="00A36993" w:rsidRDefault="00726C7C">
      <w:pPr>
        <w:spacing w:line="276" w:lineRule="auto"/>
        <w:jc w:val="both"/>
      </w:pPr>
      <w:r>
        <w:rPr>
          <w:b/>
          <w:i/>
        </w:rPr>
        <w:t xml:space="preserve">N </w:t>
      </w:r>
      <w:r>
        <w:rPr>
          <w:i/>
        </w:rPr>
        <w:t xml:space="preserve">= </w:t>
      </w:r>
      <w:r>
        <w:t xml:space="preserve">Número de árboles </w:t>
      </w:r>
    </w:p>
    <w:p w14:paraId="36C0602B" w14:textId="77777777" w:rsidR="00A36993" w:rsidRDefault="00A36993">
      <w:pPr>
        <w:spacing w:line="276" w:lineRule="auto"/>
        <w:jc w:val="both"/>
      </w:pPr>
    </w:p>
    <w:p w14:paraId="0D36180F" w14:textId="77777777" w:rsidR="00A36993" w:rsidRDefault="00726C7C">
      <w:pPr>
        <w:spacing w:line="276" w:lineRule="auto"/>
        <w:jc w:val="both"/>
      </w:pPr>
      <w:r>
        <w:rPr>
          <w:b/>
        </w:rPr>
        <w:t xml:space="preserve">Factor de compensación: </w:t>
      </w:r>
      <w:r>
        <w:t>está relacionado con la significancia nacional de los ecosistemas afectados o impactados, conforme a la información oficial del país. Para su cálculo se definieron cuatro factores individuales de compensación:</w:t>
      </w:r>
    </w:p>
    <w:p w14:paraId="6F45A108" w14:textId="77777777" w:rsidR="00A36993" w:rsidRDefault="00A36993">
      <w:pPr>
        <w:spacing w:line="276" w:lineRule="auto"/>
        <w:jc w:val="both"/>
      </w:pPr>
    </w:p>
    <w:p w14:paraId="5D3FA8D7" w14:textId="77777777" w:rsidR="00A36993" w:rsidRDefault="00726C7C">
      <w:pPr>
        <w:widowControl/>
        <w:numPr>
          <w:ilvl w:val="0"/>
          <w:numId w:val="2"/>
        </w:numPr>
        <w:pBdr>
          <w:top w:val="nil"/>
          <w:left w:val="nil"/>
          <w:bottom w:val="nil"/>
          <w:right w:val="nil"/>
          <w:between w:val="nil"/>
        </w:pBdr>
        <w:spacing w:line="276" w:lineRule="auto"/>
        <w:ind w:left="720"/>
        <w:jc w:val="both"/>
      </w:pPr>
      <w:r>
        <w:rPr>
          <w:color w:val="000000"/>
        </w:rPr>
        <w:t>Representatividad del ecosistema en el sistema nacional de áreas protegidas (SINAP)</w:t>
      </w:r>
    </w:p>
    <w:p w14:paraId="6E3D2089" w14:textId="77777777" w:rsidR="00A36993" w:rsidRDefault="00726C7C">
      <w:pPr>
        <w:widowControl/>
        <w:numPr>
          <w:ilvl w:val="0"/>
          <w:numId w:val="2"/>
        </w:numPr>
        <w:pBdr>
          <w:top w:val="nil"/>
          <w:left w:val="nil"/>
          <w:bottom w:val="nil"/>
          <w:right w:val="nil"/>
          <w:between w:val="nil"/>
        </w:pBdr>
        <w:spacing w:line="276" w:lineRule="auto"/>
        <w:ind w:left="720"/>
        <w:jc w:val="both"/>
      </w:pPr>
      <w:r>
        <w:rPr>
          <w:color w:val="000000"/>
        </w:rPr>
        <w:t>Rareza</w:t>
      </w:r>
    </w:p>
    <w:p w14:paraId="3A161F35" w14:textId="77777777" w:rsidR="00A36993" w:rsidRDefault="00726C7C">
      <w:pPr>
        <w:widowControl/>
        <w:numPr>
          <w:ilvl w:val="0"/>
          <w:numId w:val="2"/>
        </w:numPr>
        <w:pBdr>
          <w:top w:val="nil"/>
          <w:left w:val="nil"/>
          <w:bottom w:val="nil"/>
          <w:right w:val="nil"/>
          <w:between w:val="nil"/>
        </w:pBdr>
        <w:spacing w:line="276" w:lineRule="auto"/>
        <w:ind w:left="720"/>
        <w:jc w:val="both"/>
      </w:pPr>
      <w:r>
        <w:rPr>
          <w:color w:val="000000"/>
        </w:rPr>
        <w:t xml:space="preserve">Remanencia </w:t>
      </w:r>
    </w:p>
    <w:p w14:paraId="7DB7FC68" w14:textId="77777777" w:rsidR="00A36993" w:rsidRDefault="00726C7C">
      <w:pPr>
        <w:widowControl/>
        <w:numPr>
          <w:ilvl w:val="0"/>
          <w:numId w:val="2"/>
        </w:numPr>
        <w:pBdr>
          <w:top w:val="nil"/>
          <w:left w:val="nil"/>
          <w:bottom w:val="nil"/>
          <w:right w:val="nil"/>
          <w:between w:val="nil"/>
        </w:pBdr>
        <w:spacing w:line="276" w:lineRule="auto"/>
        <w:ind w:left="720"/>
        <w:jc w:val="both"/>
      </w:pPr>
      <w:r>
        <w:rPr>
          <w:color w:val="000000"/>
        </w:rPr>
        <w:t xml:space="preserve">Tasa de transformación anual.   </w:t>
      </w:r>
    </w:p>
    <w:p w14:paraId="165B1EEA" w14:textId="77777777" w:rsidR="00A36993" w:rsidRDefault="00A36993">
      <w:pPr>
        <w:spacing w:line="276" w:lineRule="auto"/>
        <w:jc w:val="both"/>
      </w:pPr>
    </w:p>
    <w:p w14:paraId="40BDB7AC" w14:textId="77777777" w:rsidR="00A36993" w:rsidRDefault="00726C7C">
      <w:pPr>
        <w:spacing w:line="276" w:lineRule="auto"/>
        <w:jc w:val="both"/>
      </w:pPr>
      <w:r>
        <w:t xml:space="preserve">Los valores del factor total de compensación oscilan para vegetación secundaria entre 2 y 10, y para ecosistemas naturales entre 4 y 10. </w:t>
      </w:r>
    </w:p>
    <w:p w14:paraId="493C11F5" w14:textId="77777777" w:rsidR="00A36993" w:rsidRDefault="00A36993">
      <w:pPr>
        <w:spacing w:line="276" w:lineRule="auto"/>
        <w:jc w:val="both"/>
      </w:pPr>
    </w:p>
    <w:p w14:paraId="2089C0FE" w14:textId="77777777" w:rsidR="00A36993" w:rsidRDefault="00726C7C">
      <w:pPr>
        <w:spacing w:line="276" w:lineRule="auto"/>
        <w:jc w:val="both"/>
      </w:pPr>
      <w:r>
        <w:t xml:space="preserve">La sumatoria de los cuatro factores de compensación da como resultado el factor total de compensación para cada uno de los ecosistemas naturales terrestres de acuerdo con la leyenda del Mapa de Ecosistemas de Colombia. </w:t>
      </w:r>
    </w:p>
    <w:p w14:paraId="5FBD93B5" w14:textId="77777777" w:rsidR="00A36993" w:rsidRDefault="00A36993">
      <w:pPr>
        <w:spacing w:line="276" w:lineRule="auto"/>
        <w:jc w:val="both"/>
      </w:pPr>
    </w:p>
    <w:p w14:paraId="06D872E1" w14:textId="77777777" w:rsidR="00053E71" w:rsidRDefault="00EA3284">
      <w:pPr>
        <w:jc w:val="both"/>
      </w:pPr>
      <w:sdt>
        <w:sdtPr>
          <w:tag w:val="goog_rdk_18"/>
          <w:id w:val="293027077"/>
        </w:sdtPr>
        <w:sdtEndPr/>
        <w:sdtContent/>
      </w:sdt>
      <w:r w:rsidR="00053E71">
        <w:t>{{</w:t>
      </w:r>
      <w:proofErr w:type="spellStart"/>
      <w:r w:rsidR="00053E71" w:rsidRPr="00053E71">
        <w:t>Tipo_cobertura</w:t>
      </w:r>
      <w:proofErr w:type="spellEnd"/>
      <w:r w:rsidR="00053E71">
        <w:t>}}</w:t>
      </w:r>
    </w:p>
    <w:p w14:paraId="38BBD956" w14:textId="77777777" w:rsidR="00A36993" w:rsidRDefault="00726C7C">
      <w:pPr>
        <w:jc w:val="both"/>
      </w:pPr>
      <w:r>
        <w:t xml:space="preserve">En lo referente a la cobertura vegetal la clasificación de los biomas colombianos la establece el Instituto Alexander </w:t>
      </w:r>
      <w:proofErr w:type="spellStart"/>
      <w:r>
        <w:t>Von</w:t>
      </w:r>
      <w:proofErr w:type="spellEnd"/>
      <w:r>
        <w:t xml:space="preserve"> Humboldt, para estos biomas el Ministerio de Ambiente y Desarrollo Sostenible establece criterios de rareza, representatividad, remanencia y transformación anual.</w:t>
      </w:r>
    </w:p>
    <w:p w14:paraId="198D898B" w14:textId="77777777" w:rsidR="00A36993" w:rsidRDefault="00A36993">
      <w:pPr>
        <w:jc w:val="both"/>
      </w:pPr>
    </w:p>
    <w:p w14:paraId="65E2500B" w14:textId="77777777" w:rsidR="00A36993" w:rsidRDefault="00726C7C">
      <w:pPr>
        <w:jc w:val="both"/>
      </w:pPr>
      <w:r>
        <w:t xml:space="preserve">Estos índices son ponderados en un solo indicador compuesto dentro del manual de compensación del componente biótico, bajo la denominación de factor de compensación (FC). </w:t>
      </w:r>
    </w:p>
    <w:p w14:paraId="362598D4" w14:textId="77777777" w:rsidR="00A36993" w:rsidRDefault="00A36993">
      <w:pPr>
        <w:jc w:val="both"/>
      </w:pPr>
    </w:p>
    <w:p w14:paraId="5B64C6E5" w14:textId="77777777" w:rsidR="00A36993" w:rsidRDefault="00726C7C">
      <w:pPr>
        <w:jc w:val="both"/>
      </w:pPr>
      <w:r>
        <w:t xml:space="preserve">Para el departamento del Meta se definieron unos factores de compensación de acuerdo al tipo de bioma, estos FC van desde 4 hasta 10. </w:t>
      </w:r>
    </w:p>
    <w:p w14:paraId="442F1CC7" w14:textId="77777777" w:rsidR="00A36993" w:rsidRDefault="00A36993">
      <w:pPr>
        <w:spacing w:line="276" w:lineRule="auto"/>
        <w:jc w:val="both"/>
      </w:pPr>
    </w:p>
    <w:p w14:paraId="5E6FD31C" w14:textId="77777777" w:rsidR="00A36993" w:rsidRDefault="00726C7C">
      <w:pPr>
        <w:spacing w:line="276" w:lineRule="auto"/>
        <w:jc w:val="both"/>
      </w:pPr>
      <w:r>
        <w:t xml:space="preserve">En consecuencia, a lo expuesto en las líneas anteriores, el factor de compensación conforme a la ubicación de los individuos arbóreos, corresponde al </w:t>
      </w:r>
      <w:proofErr w:type="spellStart"/>
      <w:r>
        <w:t>Zonobioma</w:t>
      </w:r>
      <w:proofErr w:type="spellEnd"/>
      <w:r>
        <w:t xml:space="preserve"> Húmedo Tropical Villavicencio generando un valor de Factor de compensación de 8,75.</w:t>
      </w:r>
    </w:p>
    <w:p w14:paraId="0302CAB1" w14:textId="77777777" w:rsidR="00A36993" w:rsidRDefault="00A36993">
      <w:pPr>
        <w:spacing w:line="276" w:lineRule="auto"/>
        <w:jc w:val="both"/>
      </w:pPr>
    </w:p>
    <w:p w14:paraId="1D26A2E6" w14:textId="77777777" w:rsidR="00A36993" w:rsidRDefault="00726C7C">
      <w:pPr>
        <w:spacing w:line="276" w:lineRule="auto"/>
        <w:jc w:val="center"/>
      </w:pPr>
      <w:r>
        <w:t>XXXXXXXXXXXXXXXXXXXXXXX</w:t>
      </w:r>
    </w:p>
    <w:p w14:paraId="6E4406AE" w14:textId="77777777" w:rsidR="00A36993" w:rsidRDefault="00A36993">
      <w:pPr>
        <w:spacing w:line="276" w:lineRule="auto"/>
        <w:jc w:val="both"/>
      </w:pPr>
    </w:p>
    <w:p w14:paraId="42C129BC" w14:textId="77777777" w:rsidR="00A36993" w:rsidRDefault="00726C7C">
      <w:pPr>
        <w:spacing w:line="276" w:lineRule="auto"/>
        <w:jc w:val="both"/>
      </w:pPr>
      <w:r>
        <w:t xml:space="preserve">Por lo tanto, reemplazando los valores en la formula se tiene que para los </w:t>
      </w:r>
      <w:proofErr w:type="gramStart"/>
      <w:r>
        <w:t>XXXXXX  (</w:t>
      </w:r>
      <w:proofErr w:type="gramEnd"/>
      <w:r>
        <w:t xml:space="preserve">XXXXXXX) arboles solicitados en jurisdicción del municipio de XXXXXXXXX la formula arroja el siguiente resultado: </w:t>
      </w:r>
    </w:p>
    <w:p w14:paraId="076AFA20" w14:textId="77777777" w:rsidR="00A36993" w:rsidRDefault="00A36993">
      <w:pPr>
        <w:spacing w:line="276" w:lineRule="auto"/>
        <w:jc w:val="both"/>
      </w:pPr>
    </w:p>
    <w:p w14:paraId="2E0A5586" w14:textId="77777777" w:rsidR="00A36993" w:rsidRDefault="00726C7C">
      <w:pPr>
        <w:spacing w:line="276" w:lineRule="auto"/>
        <w:jc w:val="both"/>
        <w:rPr>
          <w:b/>
        </w:rPr>
      </w:pPr>
      <w:r>
        <w:t xml:space="preserve">El número de árboles evaluados corresponde a 57 🡪 </w:t>
      </w:r>
      <w:r>
        <w:rPr>
          <w:b/>
        </w:rPr>
        <w:t>N=57</w:t>
      </w:r>
    </w:p>
    <w:p w14:paraId="5D7FBC7C" w14:textId="77777777" w:rsidR="00A36993" w:rsidRDefault="00A36993">
      <w:pPr>
        <w:spacing w:line="276" w:lineRule="auto"/>
        <w:jc w:val="both"/>
        <w:rPr>
          <w:b/>
        </w:rPr>
      </w:pPr>
    </w:p>
    <w:p w14:paraId="086ED3D7" w14:textId="77777777" w:rsidR="00A36993" w:rsidRDefault="00726C7C">
      <w:pPr>
        <w:pBdr>
          <w:top w:val="nil"/>
          <w:left w:val="nil"/>
          <w:bottom w:val="nil"/>
          <w:right w:val="nil"/>
          <w:between w:val="nil"/>
        </w:pBdr>
        <w:ind w:left="2289" w:firstLine="591"/>
        <w:jc w:val="both"/>
        <w:rPr>
          <w:i/>
          <w:color w:val="000000"/>
        </w:rPr>
      </w:pPr>
      <w:r>
        <w:rPr>
          <w:i/>
          <w:color w:val="000000"/>
        </w:rPr>
        <w:t xml:space="preserve">MC = (8,75*57) </w:t>
      </w:r>
    </w:p>
    <w:p w14:paraId="1EC19D13" w14:textId="77777777" w:rsidR="00A36993" w:rsidRDefault="00726C7C">
      <w:pPr>
        <w:pBdr>
          <w:top w:val="nil"/>
          <w:left w:val="nil"/>
          <w:bottom w:val="nil"/>
          <w:right w:val="nil"/>
          <w:between w:val="nil"/>
        </w:pBdr>
        <w:ind w:left="2289" w:firstLine="591"/>
        <w:jc w:val="both"/>
        <w:rPr>
          <w:b/>
          <w:color w:val="000000"/>
        </w:rPr>
      </w:pPr>
      <w:r>
        <w:rPr>
          <w:b/>
          <w:i/>
          <w:color w:val="000000"/>
        </w:rPr>
        <w:t xml:space="preserve">MC = 498,75 </w:t>
      </w:r>
      <w:r>
        <w:rPr>
          <w:rFonts w:ascii="Wingdings" w:eastAsia="Wingdings" w:hAnsi="Wingdings" w:cs="Wingdings"/>
          <w:color w:val="000000"/>
        </w:rPr>
        <w:t>🡪</w:t>
      </w:r>
      <w:r>
        <w:rPr>
          <w:color w:val="000000"/>
        </w:rPr>
        <w:t xml:space="preserve"> </w:t>
      </w:r>
      <w:r>
        <w:rPr>
          <w:b/>
          <w:color w:val="000000"/>
        </w:rPr>
        <w:t>499</w:t>
      </w:r>
    </w:p>
    <w:p w14:paraId="04B39DB3" w14:textId="77777777" w:rsidR="00A36993" w:rsidRDefault="00A36993">
      <w:pPr>
        <w:spacing w:line="276" w:lineRule="auto"/>
        <w:jc w:val="both"/>
      </w:pPr>
    </w:p>
    <w:p w14:paraId="79B58D8D" w14:textId="77777777" w:rsidR="00A36993" w:rsidRDefault="00726C7C">
      <w:pPr>
        <w:spacing w:line="276" w:lineRule="auto"/>
        <w:jc w:val="both"/>
      </w:pPr>
      <w:r>
        <w:t>Así las cosas, la medida de reposición derivada del aprovechamiento forestal aislado es de</w:t>
      </w:r>
      <w:r w:rsidR="00053E71">
        <w:t xml:space="preserve"> {{</w:t>
      </w:r>
      <w:proofErr w:type="spellStart"/>
      <w:r w:rsidR="00053E71" w:rsidRPr="00053E71">
        <w:t>NRadicado</w:t>
      </w:r>
      <w:proofErr w:type="spellEnd"/>
      <w:r w:rsidR="00053E71">
        <w:t>}}</w:t>
      </w:r>
      <w:r>
        <w:t xml:space="preserve"> (XXXX) individuos arbóreos, de los cuales al menos el 40% deben ser especies que fueron otorgadas dentro de la autorización de aprovechamiento. Se debe</w:t>
      </w:r>
      <w:r>
        <w:rPr>
          <w:i/>
        </w:rPr>
        <w:t xml:space="preserve"> </w:t>
      </w:r>
      <w:r>
        <w:t>tener en cuenta que la cantidad máxima de siembra por especie será del 15%.</w:t>
      </w:r>
    </w:p>
    <w:p w14:paraId="45045CE6" w14:textId="77777777" w:rsidR="00A36993" w:rsidRDefault="00A36993">
      <w:pPr>
        <w:spacing w:line="276" w:lineRule="auto"/>
        <w:jc w:val="both"/>
      </w:pPr>
    </w:p>
    <w:p w14:paraId="536CB500" w14:textId="77777777" w:rsidR="00A36993" w:rsidRDefault="00726C7C">
      <w:pPr>
        <w:spacing w:line="276" w:lineRule="auto"/>
        <w:jc w:val="both"/>
      </w:pPr>
      <w:r>
        <w:t xml:space="preserve">Se deberán sembrar especies forestales nativas de fácil adaptación y que sean ecológicamente equivalentes al bioma intervenido. </w:t>
      </w:r>
    </w:p>
    <w:p w14:paraId="0C68ABDA" w14:textId="77777777" w:rsidR="00A36993" w:rsidRDefault="00A36993">
      <w:pPr>
        <w:spacing w:line="276" w:lineRule="auto"/>
        <w:jc w:val="both"/>
      </w:pPr>
    </w:p>
    <w:p w14:paraId="26957E6C" w14:textId="77777777" w:rsidR="00A36993" w:rsidRDefault="00726C7C">
      <w:pPr>
        <w:spacing w:line="276" w:lineRule="auto"/>
        <w:jc w:val="both"/>
      </w:pPr>
      <w:r>
        <w:t xml:space="preserve">En la siguiente tabla se presentan las especies que deben sembrarse por ser equivalentes al bioma intervenido. </w:t>
      </w:r>
    </w:p>
    <w:p w14:paraId="501FBFDD" w14:textId="77777777" w:rsidR="00A36993" w:rsidRDefault="00A36993">
      <w:pPr>
        <w:spacing w:line="276" w:lineRule="auto"/>
        <w:jc w:val="both"/>
      </w:pPr>
    </w:p>
    <w:p w14:paraId="6D1057D3" w14:textId="77777777" w:rsidR="00A36993" w:rsidRDefault="00726C7C">
      <w:pPr>
        <w:keepNext/>
        <w:pBdr>
          <w:top w:val="nil"/>
          <w:left w:val="nil"/>
          <w:bottom w:val="nil"/>
          <w:right w:val="nil"/>
          <w:between w:val="nil"/>
        </w:pBdr>
        <w:spacing w:after="200" w:line="276" w:lineRule="auto"/>
        <w:jc w:val="center"/>
        <w:rPr>
          <w:b/>
          <w:i/>
          <w:color w:val="000000"/>
          <w:sz w:val="20"/>
          <w:szCs w:val="20"/>
        </w:rPr>
      </w:pPr>
      <w:r>
        <w:rPr>
          <w:i/>
          <w:color w:val="000000"/>
          <w:sz w:val="20"/>
          <w:szCs w:val="20"/>
        </w:rPr>
        <w:t>Tabla 6. Especies a establecer en el proceso de Restauración</w:t>
      </w:r>
    </w:p>
    <w:p w14:paraId="270631FD" w14:textId="77777777" w:rsidR="00A36993" w:rsidRDefault="00726C7C">
      <w:pPr>
        <w:spacing w:line="276" w:lineRule="auto"/>
        <w:jc w:val="both"/>
      </w:pPr>
      <w:r>
        <w:t>XXXXXXXXXXXX</w:t>
      </w:r>
    </w:p>
    <w:p w14:paraId="33B885F6" w14:textId="77777777" w:rsidR="00A36993" w:rsidRDefault="00A36993">
      <w:pPr>
        <w:spacing w:line="276" w:lineRule="auto"/>
        <w:jc w:val="both"/>
      </w:pPr>
    </w:p>
    <w:p w14:paraId="48F7FA0B" w14:textId="77777777" w:rsidR="00A36993" w:rsidRDefault="00726C7C">
      <w:pPr>
        <w:spacing w:line="276" w:lineRule="auto"/>
        <w:jc w:val="both"/>
      </w:pPr>
      <w:r>
        <w:t xml:space="preserve">Las primeras XXXXX (X) especies de la tabla deben ser sembradas, toda vez que son las mismas especies que se otorgaron dentro del aprovechamiento forestal. Es posible hacer una combinación con las otras especies, el interés con este tipo de procesos de restauración por enriquecimiento, es lograr heterogeneidad en el diseño y un mayor aporte ecosistémico al bioma intervenido.   </w:t>
      </w:r>
    </w:p>
    <w:p w14:paraId="6C40635E" w14:textId="77777777" w:rsidR="00A36993" w:rsidRDefault="00A36993">
      <w:pPr>
        <w:spacing w:line="276" w:lineRule="auto"/>
        <w:jc w:val="both"/>
      </w:pPr>
    </w:p>
    <w:p w14:paraId="7D30F226" w14:textId="77777777" w:rsidR="00A36993" w:rsidRDefault="00726C7C">
      <w:pPr>
        <w:spacing w:line="276" w:lineRule="auto"/>
        <w:jc w:val="both"/>
      </w:pPr>
      <w:r>
        <w:t xml:space="preserve">Al momento de realizar la siembra para el enriquecimiento se deberá tener en cuenta: </w:t>
      </w:r>
    </w:p>
    <w:p w14:paraId="59C69650" w14:textId="77777777" w:rsidR="00A36993" w:rsidRDefault="00A36993">
      <w:pPr>
        <w:spacing w:line="276" w:lineRule="auto"/>
        <w:jc w:val="both"/>
      </w:pPr>
    </w:p>
    <w:p w14:paraId="3281544E" w14:textId="77777777" w:rsidR="00A36993" w:rsidRDefault="00726C7C">
      <w:pPr>
        <w:widowControl/>
        <w:numPr>
          <w:ilvl w:val="0"/>
          <w:numId w:val="3"/>
        </w:numPr>
        <w:pBdr>
          <w:top w:val="nil"/>
          <w:left w:val="nil"/>
          <w:bottom w:val="nil"/>
          <w:right w:val="nil"/>
          <w:between w:val="nil"/>
        </w:pBdr>
        <w:spacing w:line="276" w:lineRule="auto"/>
        <w:jc w:val="both"/>
        <w:rPr>
          <w:color w:val="000000"/>
        </w:rPr>
      </w:pPr>
      <w:r>
        <w:rPr>
          <w:color w:val="000000"/>
        </w:rPr>
        <w:t xml:space="preserve">Realizar actividades propias de plateo; se recomienda que esta se realice mínimo de 1 metro de radio. </w:t>
      </w:r>
    </w:p>
    <w:p w14:paraId="268BF4A0" w14:textId="77777777" w:rsidR="00A36993" w:rsidRDefault="00726C7C">
      <w:pPr>
        <w:widowControl/>
        <w:numPr>
          <w:ilvl w:val="0"/>
          <w:numId w:val="3"/>
        </w:numPr>
        <w:pBdr>
          <w:top w:val="nil"/>
          <w:left w:val="nil"/>
          <w:bottom w:val="nil"/>
          <w:right w:val="nil"/>
          <w:between w:val="nil"/>
        </w:pBdr>
        <w:spacing w:line="276" w:lineRule="auto"/>
        <w:jc w:val="both"/>
        <w:rPr>
          <w:color w:val="000000"/>
        </w:rPr>
      </w:pPr>
      <w:r>
        <w:rPr>
          <w:color w:val="000000"/>
        </w:rPr>
        <w:t>Distancia de siembra: La distancia de siembra dado el número de especies y el carácter de la restauración deberá ser mínimo de cuatro metros entre árboles.</w:t>
      </w:r>
    </w:p>
    <w:p w14:paraId="6234721E" w14:textId="77777777" w:rsidR="00A36993" w:rsidRDefault="00726C7C">
      <w:pPr>
        <w:widowControl/>
        <w:numPr>
          <w:ilvl w:val="0"/>
          <w:numId w:val="3"/>
        </w:numPr>
        <w:pBdr>
          <w:top w:val="nil"/>
          <w:left w:val="nil"/>
          <w:bottom w:val="nil"/>
          <w:right w:val="nil"/>
          <w:between w:val="nil"/>
        </w:pBdr>
        <w:spacing w:line="276" w:lineRule="auto"/>
        <w:jc w:val="both"/>
        <w:rPr>
          <w:color w:val="000000"/>
        </w:rPr>
      </w:pPr>
      <w:r>
        <w:rPr>
          <w:color w:val="000000"/>
        </w:rPr>
        <w:t xml:space="preserve">Se deberá formular el respectivo plan de fertilización a fin de determinar qué tipo de correctivos y abono y en qué cantidad es la recomendada para el sitio seleccionado, no se deben emplear abonos químicos. </w:t>
      </w:r>
    </w:p>
    <w:p w14:paraId="110ADA7E" w14:textId="77777777" w:rsidR="00A36993" w:rsidRDefault="00A36993">
      <w:pPr>
        <w:spacing w:line="276" w:lineRule="auto"/>
        <w:jc w:val="both"/>
      </w:pPr>
    </w:p>
    <w:p w14:paraId="686CD555" w14:textId="77777777" w:rsidR="00A36993" w:rsidRDefault="00726C7C">
      <w:pPr>
        <w:spacing w:line="276" w:lineRule="auto"/>
        <w:jc w:val="both"/>
      </w:pPr>
      <w:r>
        <w:rPr>
          <w:b/>
        </w:rPr>
        <w:t xml:space="preserve">Actividades de establecimiento: Ahoyado, encalado, siembra: </w:t>
      </w:r>
      <w:r>
        <w:t>El establecimiento es sistemático y se realizará de acuerdo al régimen de lluvias en la región. Se utilizarán las especies descritas anteriormente y se protegerán las especies que fructifiquen para favorecer el albergue de avifauna asociada a la dispersión de semillas.</w:t>
      </w:r>
    </w:p>
    <w:p w14:paraId="32411B9C" w14:textId="77777777" w:rsidR="00A36993" w:rsidRDefault="00726C7C">
      <w:pPr>
        <w:spacing w:line="276" w:lineRule="auto"/>
        <w:jc w:val="both"/>
      </w:pPr>
      <w:r>
        <w:t>Ahoyado: se cavarán hoyos de 30x30 cm, con 30 cm de profundidad, deberá hacerse un repique con barra, para romper los horizontes compactados.</w:t>
      </w:r>
    </w:p>
    <w:p w14:paraId="06CD0193" w14:textId="77777777" w:rsidR="00A36993" w:rsidRDefault="00726C7C">
      <w:pPr>
        <w:spacing w:line="276" w:lineRule="auto"/>
        <w:jc w:val="both"/>
      </w:pPr>
      <w:r>
        <w:t xml:space="preserve">Encalado: Si el suelo presenta una alta acidez, se deberá corregir el </w:t>
      </w:r>
      <w:proofErr w:type="spellStart"/>
      <w:r>
        <w:t>ph</w:t>
      </w:r>
      <w:proofErr w:type="spellEnd"/>
      <w:r>
        <w:t xml:space="preserve"> aplicando 200 gr de cal a cada hoyo donde será sembrada la planta, esta corrección debe hacerse 8 a 15 días de realizar la siembra. </w:t>
      </w:r>
    </w:p>
    <w:p w14:paraId="01C205F9" w14:textId="77777777" w:rsidR="00A36993" w:rsidRDefault="00A36993">
      <w:pPr>
        <w:spacing w:line="276" w:lineRule="auto"/>
        <w:jc w:val="both"/>
      </w:pPr>
    </w:p>
    <w:p w14:paraId="0B6BE353" w14:textId="77777777" w:rsidR="00A36993" w:rsidRDefault="00726C7C">
      <w:pPr>
        <w:spacing w:line="276" w:lineRule="auto"/>
        <w:jc w:val="both"/>
      </w:pPr>
      <w:r>
        <w:rPr>
          <w:b/>
        </w:rPr>
        <w:lastRenderedPageBreak/>
        <w:t>Establecimiento:</w:t>
      </w:r>
      <w:r>
        <w:t xml:space="preserve"> una vez preparado el hoyo se realizará la plantación de los árboles, teniendo en cuenta que: i) el pan de tierra de la plántula debe ser embebido en agua al momento de la siembra; se debe compactar antes de retirar la bolsa, para evitar el desmoronamiento del sustrato; </w:t>
      </w:r>
      <w:proofErr w:type="spellStart"/>
      <w:r>
        <w:t>ii</w:t>
      </w:r>
      <w:proofErr w:type="spellEnd"/>
      <w:r>
        <w:t xml:space="preserve">) la bolsa plástica se quitará haciendo dos cortes longitudinales a la misma; </w:t>
      </w:r>
      <w:proofErr w:type="spellStart"/>
      <w:r>
        <w:t>iii</w:t>
      </w:r>
      <w:proofErr w:type="spellEnd"/>
      <w:r>
        <w:t xml:space="preserve">) las plántulas se colocarán verticalmente quedando el cuello a ras del suelo evitando la formación de hoyos que puedan afectar la plantación por la acumulación de aguas lluvias; </w:t>
      </w:r>
      <w:proofErr w:type="spellStart"/>
      <w:r>
        <w:t>iv</w:t>
      </w:r>
      <w:proofErr w:type="spellEnd"/>
      <w:r>
        <w:t xml:space="preserve">) las raíces de la planta no deben quedar dobladas, ni trenzadas, el tallo debe quedar vertical y la tierra se compactará, de tal forma que la planta quede anclada y evitar así la formación de bolsas de aire; v) se realizará un plateo de 1 metro de diámetro eliminando exclusivamente las gramíneas como </w:t>
      </w:r>
      <w:proofErr w:type="spellStart"/>
      <w:r>
        <w:rPr>
          <w:i/>
        </w:rPr>
        <w:t>Brachiaria</w:t>
      </w:r>
      <w:proofErr w:type="spellEnd"/>
      <w:r>
        <w:t>, se respetara la  vegetación existente en el plato, para eliminar competencia por luz y nutrientes a las plántulas.</w:t>
      </w:r>
    </w:p>
    <w:p w14:paraId="44FC8DAB" w14:textId="77777777" w:rsidR="00A36993" w:rsidRDefault="00A36993">
      <w:pPr>
        <w:spacing w:line="276" w:lineRule="auto"/>
        <w:jc w:val="both"/>
      </w:pPr>
    </w:p>
    <w:p w14:paraId="27D3B187" w14:textId="77777777" w:rsidR="00A36993" w:rsidRDefault="00726C7C">
      <w:pPr>
        <w:spacing w:line="276" w:lineRule="auto"/>
        <w:jc w:val="both"/>
      </w:pPr>
      <w:r>
        <w:t>Adicionalmente, se realizará el replante de todo el material que se haya perdido por diferentes causas.</w:t>
      </w:r>
    </w:p>
    <w:p w14:paraId="7F4E5F7B" w14:textId="77777777" w:rsidR="00A36993" w:rsidRDefault="00A36993">
      <w:pPr>
        <w:spacing w:line="276" w:lineRule="auto"/>
        <w:ind w:left="709" w:firstLine="10"/>
        <w:jc w:val="both"/>
      </w:pPr>
    </w:p>
    <w:p w14:paraId="7CB1F0E9" w14:textId="77777777" w:rsidR="00A36993" w:rsidRDefault="00726C7C">
      <w:pPr>
        <w:spacing w:line="276" w:lineRule="auto"/>
        <w:jc w:val="both"/>
      </w:pPr>
      <w:r>
        <w:rPr>
          <w:b/>
        </w:rPr>
        <w:t>Mantenimiento y fertilización:</w:t>
      </w:r>
      <w:r>
        <w:t xml:space="preserve"> al cuarto mes de la siembra se realizará un plateo de 1 metro de diámetro como mínimo, eliminando exclusivamente la </w:t>
      </w:r>
      <w:proofErr w:type="spellStart"/>
      <w:r>
        <w:rPr>
          <w:i/>
        </w:rPr>
        <w:t>Brachiaria</w:t>
      </w:r>
      <w:proofErr w:type="spellEnd"/>
      <w:r>
        <w:rPr>
          <w:i/>
        </w:rPr>
        <w:t xml:space="preserve"> </w:t>
      </w:r>
      <w:proofErr w:type="spellStart"/>
      <w:r>
        <w:rPr>
          <w:i/>
        </w:rPr>
        <w:t>decumbens</w:t>
      </w:r>
      <w:proofErr w:type="spellEnd"/>
      <w:r>
        <w:t xml:space="preserve"> y respetando toda la vegetación existente dentro del plato, con el objeto de eliminar competencia y preparar el terreno para una segunda aplicación de fertilizante orgánico </w:t>
      </w:r>
      <w:proofErr w:type="spellStart"/>
      <w:r>
        <w:t>prehúmico</w:t>
      </w:r>
      <w:proofErr w:type="spellEnd"/>
      <w:r>
        <w:t xml:space="preserve"> o humus. </w:t>
      </w:r>
    </w:p>
    <w:p w14:paraId="517404F8" w14:textId="77777777" w:rsidR="00A36993" w:rsidRDefault="00A36993">
      <w:pPr>
        <w:spacing w:line="276" w:lineRule="auto"/>
        <w:jc w:val="both"/>
      </w:pPr>
    </w:p>
    <w:p w14:paraId="6AEF6E57" w14:textId="77777777" w:rsidR="00A36993" w:rsidRDefault="00726C7C">
      <w:pPr>
        <w:spacing w:line="276" w:lineRule="auto"/>
        <w:jc w:val="both"/>
      </w:pPr>
      <w:r>
        <w:t>Los mantenimientos se realizarán como mínimo de la siguiente manera:</w:t>
      </w:r>
    </w:p>
    <w:p w14:paraId="7E68EE0C" w14:textId="77777777" w:rsidR="00A36993" w:rsidRDefault="00A36993">
      <w:pPr>
        <w:spacing w:line="276" w:lineRule="auto"/>
        <w:jc w:val="both"/>
      </w:pPr>
    </w:p>
    <w:p w14:paraId="1A8138AC" w14:textId="77777777" w:rsidR="00A36993" w:rsidRDefault="00726C7C">
      <w:pPr>
        <w:spacing w:line="276" w:lineRule="auto"/>
        <w:jc w:val="both"/>
      </w:pPr>
      <w:r>
        <w:t>Primer año: 1 mantenimiento completo (MC*) y 1 mantenimiento parcial (MP**)</w:t>
      </w:r>
    </w:p>
    <w:p w14:paraId="6A67F121" w14:textId="77777777" w:rsidR="00A36993" w:rsidRDefault="00726C7C">
      <w:pPr>
        <w:spacing w:line="276" w:lineRule="auto"/>
        <w:jc w:val="both"/>
      </w:pPr>
      <w:r>
        <w:t>Segundo año: 1 mantenimiento completo (MC*) y 1 mantenimiento parcial (MP**)</w:t>
      </w:r>
    </w:p>
    <w:p w14:paraId="309A663E" w14:textId="77777777" w:rsidR="00A36993" w:rsidRDefault="00726C7C">
      <w:pPr>
        <w:spacing w:line="276" w:lineRule="auto"/>
        <w:jc w:val="both"/>
      </w:pPr>
      <w:r>
        <w:t>Tercer año: 1 mantenimiento completo (MC*) y 1 mantenimiento parcial (MP**)</w:t>
      </w:r>
    </w:p>
    <w:p w14:paraId="2E51178A" w14:textId="77777777" w:rsidR="00A36993" w:rsidRDefault="00726C7C">
      <w:pPr>
        <w:spacing w:line="276" w:lineRule="auto"/>
        <w:jc w:val="both"/>
      </w:pPr>
      <w:r>
        <w:t xml:space="preserve">MC: Incluye limpia general, </w:t>
      </w:r>
      <w:proofErr w:type="spellStart"/>
      <w:r>
        <w:t>replateo</w:t>
      </w:r>
      <w:proofErr w:type="spellEnd"/>
      <w:r>
        <w:t>, fertilización, resiembra y control de plagas y enfermedades.</w:t>
      </w:r>
    </w:p>
    <w:p w14:paraId="7800D9C1" w14:textId="77777777" w:rsidR="00A36993" w:rsidRDefault="00726C7C">
      <w:pPr>
        <w:spacing w:line="276" w:lineRule="auto"/>
        <w:jc w:val="both"/>
      </w:pPr>
      <w:r>
        <w:t xml:space="preserve">**MP: Incluye limpia general, </w:t>
      </w:r>
      <w:proofErr w:type="spellStart"/>
      <w:r>
        <w:t>replateo</w:t>
      </w:r>
      <w:proofErr w:type="spellEnd"/>
      <w:r>
        <w:t xml:space="preserve"> y control de plagas y enfermedades.</w:t>
      </w:r>
    </w:p>
    <w:p w14:paraId="53AEAC09" w14:textId="77777777" w:rsidR="00A36993" w:rsidRDefault="00A36993">
      <w:pPr>
        <w:spacing w:line="276" w:lineRule="auto"/>
        <w:jc w:val="both"/>
      </w:pPr>
    </w:p>
    <w:p w14:paraId="6F0AB6E6" w14:textId="77777777" w:rsidR="00A36993" w:rsidRDefault="00726C7C">
      <w:pPr>
        <w:spacing w:line="276" w:lineRule="auto"/>
        <w:jc w:val="both"/>
      </w:pPr>
      <w:r>
        <w:t>A continuación, se describen algunas de las actividades más relevantes:</w:t>
      </w:r>
    </w:p>
    <w:p w14:paraId="09178966" w14:textId="77777777" w:rsidR="00A36993" w:rsidRDefault="00A36993">
      <w:pPr>
        <w:spacing w:line="276" w:lineRule="auto"/>
        <w:jc w:val="both"/>
      </w:pPr>
    </w:p>
    <w:p w14:paraId="66FEBAA3" w14:textId="77777777" w:rsidR="00A36993" w:rsidRDefault="00726C7C">
      <w:pPr>
        <w:spacing w:line="276" w:lineRule="auto"/>
        <w:jc w:val="both"/>
      </w:pPr>
      <w:r>
        <w:rPr>
          <w:b/>
        </w:rPr>
        <w:t>Resiembra:</w:t>
      </w:r>
      <w:r>
        <w:t xml:space="preserve"> Se deberán resembrar durante la etapa de mantenimiento aquellos individuos que no tengan un prendimiento adecuado, o un adecuado desarrollo.</w:t>
      </w:r>
    </w:p>
    <w:p w14:paraId="554ADBFA" w14:textId="77777777" w:rsidR="00A36993" w:rsidRDefault="00726C7C">
      <w:pPr>
        <w:spacing w:line="276" w:lineRule="auto"/>
        <w:jc w:val="both"/>
      </w:pPr>
      <w:proofErr w:type="spellStart"/>
      <w:r>
        <w:rPr>
          <w:b/>
        </w:rPr>
        <w:t>Replateo</w:t>
      </w:r>
      <w:proofErr w:type="spellEnd"/>
      <w:r>
        <w:rPr>
          <w:b/>
        </w:rPr>
        <w:t>:</w:t>
      </w:r>
      <w:r>
        <w:t xml:space="preserve"> Actividad que consiste en eliminar a ras del suelo todas las especies invasoras que se encuentre presente en un radio de 1 m alrededor del árbol, en la zona que comúnmente denominamos plato. Esta actividad se debe realizar de manera manual. </w:t>
      </w:r>
    </w:p>
    <w:p w14:paraId="33E5DAB7" w14:textId="77777777" w:rsidR="00A36993" w:rsidRDefault="00726C7C">
      <w:pPr>
        <w:spacing w:line="276" w:lineRule="auto"/>
        <w:jc w:val="both"/>
      </w:pPr>
      <w:r>
        <w:rPr>
          <w:b/>
        </w:rPr>
        <w:t>Fertilización:</w:t>
      </w:r>
      <w:r>
        <w:t xml:space="preserve"> El método de aplicación de los fertilizantes podrá ser en media corona o distribuir la dosis a chuzo, en dos hoyos con ángulo hacia la raíz a lado y lado del árbol (retirados unos 10 cm), a favor de la pendiente.</w:t>
      </w:r>
    </w:p>
    <w:p w14:paraId="1404709B" w14:textId="77777777" w:rsidR="00A36993" w:rsidRDefault="00726C7C">
      <w:pPr>
        <w:spacing w:line="276" w:lineRule="auto"/>
        <w:jc w:val="both"/>
      </w:pPr>
      <w:r>
        <w:rPr>
          <w:b/>
        </w:rPr>
        <w:t>Control de plagas y enfermedades:</w:t>
      </w:r>
      <w:r>
        <w:t xml:space="preserve"> Actividad que se realizará de manera permanente, para evitar pérdida de material vegetal por el ataque de plagas y enfermedades que se puedan presentar.</w:t>
      </w:r>
    </w:p>
    <w:p w14:paraId="0960A0C9" w14:textId="77777777" w:rsidR="00A36993" w:rsidRDefault="00A36993">
      <w:pPr>
        <w:spacing w:line="276" w:lineRule="auto"/>
        <w:ind w:left="709"/>
        <w:jc w:val="both"/>
      </w:pPr>
    </w:p>
    <w:p w14:paraId="5B04F484" w14:textId="77777777" w:rsidR="00A36993" w:rsidRDefault="00726C7C">
      <w:pPr>
        <w:spacing w:line="276" w:lineRule="auto"/>
        <w:jc w:val="both"/>
      </w:pPr>
      <w:r>
        <w:rPr>
          <w:b/>
        </w:rPr>
        <w:lastRenderedPageBreak/>
        <w:t>Fase de monitoreo:</w:t>
      </w:r>
      <w:r>
        <w:t xml:space="preserve"> Esta etapa contemplará el monitoreo y seguimiento a las acciones de implementación y efectividad de la restauración. Se realizará la evaluación periódica mediante visitas de campo, para verificar el proceso de desarrollo de las diferentes especies establecidas, como también para hacer los respectivos controles de problemas fitosanitarios que se puedan presentar.</w:t>
      </w:r>
    </w:p>
    <w:p w14:paraId="68256051" w14:textId="77777777" w:rsidR="00A36993" w:rsidRDefault="00A36993">
      <w:pPr>
        <w:spacing w:line="276" w:lineRule="auto"/>
      </w:pPr>
    </w:p>
    <w:p w14:paraId="7CECE0A2" w14:textId="77777777" w:rsidR="00A36993" w:rsidRDefault="00726C7C">
      <w:pPr>
        <w:numPr>
          <w:ilvl w:val="0"/>
          <w:numId w:val="6"/>
        </w:numPr>
        <w:pBdr>
          <w:top w:val="nil"/>
          <w:left w:val="nil"/>
          <w:bottom w:val="nil"/>
          <w:right w:val="nil"/>
          <w:between w:val="nil"/>
        </w:pBdr>
        <w:spacing w:line="276" w:lineRule="auto"/>
        <w:rPr>
          <w:b/>
          <w:color w:val="000000"/>
        </w:rPr>
      </w:pPr>
      <w:r>
        <w:rPr>
          <w:b/>
          <w:color w:val="000000"/>
        </w:rPr>
        <w:t>REGISTRO FOTOGRÁFICO</w:t>
      </w:r>
    </w:p>
    <w:p w14:paraId="2672A58F" w14:textId="77777777" w:rsidR="00FB5012" w:rsidRDefault="00FB5012" w:rsidP="00FB5012">
      <w:pPr>
        <w:pBdr>
          <w:top w:val="nil"/>
          <w:left w:val="nil"/>
          <w:bottom w:val="nil"/>
          <w:right w:val="nil"/>
          <w:between w:val="nil"/>
        </w:pBdr>
        <w:spacing w:line="276" w:lineRule="auto"/>
        <w:rPr>
          <w:b/>
          <w:color w:val="000000"/>
        </w:rPr>
      </w:pPr>
    </w:p>
    <w:p w14:paraId="1746186C" w14:textId="77777777" w:rsidR="00FB5012" w:rsidRDefault="00FB5012" w:rsidP="00FB5012">
      <w:r>
        <w:t>{{</w:t>
      </w:r>
      <w:r w:rsidRPr="003A0654">
        <w:t>ConceptP6</w:t>
      </w:r>
      <w:r>
        <w:t>}}</w:t>
      </w:r>
    </w:p>
    <w:p w14:paraId="7723A6EC" w14:textId="77777777" w:rsidR="00FB5012" w:rsidRDefault="00FB5012" w:rsidP="00FB5012">
      <w:pPr>
        <w:pBdr>
          <w:top w:val="nil"/>
          <w:left w:val="nil"/>
          <w:bottom w:val="nil"/>
          <w:right w:val="nil"/>
          <w:between w:val="nil"/>
        </w:pBdr>
        <w:spacing w:line="276" w:lineRule="auto"/>
        <w:rPr>
          <w:b/>
          <w:color w:val="000000"/>
        </w:rPr>
      </w:pPr>
    </w:p>
    <w:tbl>
      <w:tblPr>
        <w:tblStyle w:val="a3"/>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9"/>
        <w:gridCol w:w="4983"/>
      </w:tblGrid>
      <w:tr w:rsidR="00A36993" w14:paraId="490CC173" w14:textId="77777777">
        <w:tc>
          <w:tcPr>
            <w:tcW w:w="4979" w:type="dxa"/>
          </w:tcPr>
          <w:p w14:paraId="2DC794B6" w14:textId="77777777" w:rsidR="00A36993" w:rsidRDefault="00726C7C">
            <w:pPr>
              <w:spacing w:line="276" w:lineRule="auto"/>
              <w:jc w:val="center"/>
            </w:pPr>
            <w:r>
              <w:t>XXXXXXXXXX</w:t>
            </w:r>
          </w:p>
          <w:p w14:paraId="5CA0D006" w14:textId="77777777" w:rsidR="00A36993" w:rsidRDefault="00726C7C">
            <w:pPr>
              <w:spacing w:line="276" w:lineRule="auto"/>
              <w:jc w:val="both"/>
              <w:rPr>
                <w:sz w:val="18"/>
                <w:szCs w:val="18"/>
              </w:rPr>
            </w:pPr>
            <w:r>
              <w:rPr>
                <w:b/>
                <w:sz w:val="18"/>
                <w:szCs w:val="18"/>
              </w:rPr>
              <w:t xml:space="preserve">Fotografía N°1. </w:t>
            </w:r>
            <w:r>
              <w:rPr>
                <w:sz w:val="18"/>
                <w:szCs w:val="18"/>
              </w:rPr>
              <w:t>Verificación del inventario forestal para aprovechamiento forestal aislado.</w:t>
            </w:r>
          </w:p>
        </w:tc>
        <w:tc>
          <w:tcPr>
            <w:tcW w:w="4983" w:type="dxa"/>
          </w:tcPr>
          <w:p w14:paraId="20596214" w14:textId="77777777" w:rsidR="00A36993" w:rsidRDefault="00726C7C">
            <w:pPr>
              <w:spacing w:line="276" w:lineRule="auto"/>
              <w:jc w:val="center"/>
              <w:rPr>
                <w:sz w:val="20"/>
                <w:szCs w:val="20"/>
              </w:rPr>
            </w:pPr>
            <w:r>
              <w:t>XXXXXXX</w:t>
            </w:r>
          </w:p>
          <w:p w14:paraId="20146253" w14:textId="77777777" w:rsidR="00A36993" w:rsidRDefault="00726C7C">
            <w:pPr>
              <w:spacing w:line="276" w:lineRule="auto"/>
              <w:rPr>
                <w:sz w:val="20"/>
                <w:szCs w:val="20"/>
              </w:rPr>
            </w:pPr>
            <w:r>
              <w:rPr>
                <w:b/>
                <w:sz w:val="18"/>
                <w:szCs w:val="18"/>
              </w:rPr>
              <w:t xml:space="preserve">Fotografía N°2. </w:t>
            </w:r>
            <w:r>
              <w:rPr>
                <w:sz w:val="18"/>
                <w:szCs w:val="18"/>
              </w:rPr>
              <w:t>Verificación del inventario forestal para aprovechamiento forestal aislado.</w:t>
            </w:r>
          </w:p>
        </w:tc>
      </w:tr>
      <w:tr w:rsidR="00A36993" w14:paraId="0A37134A" w14:textId="77777777">
        <w:tc>
          <w:tcPr>
            <w:tcW w:w="4979" w:type="dxa"/>
          </w:tcPr>
          <w:p w14:paraId="09663491" w14:textId="77777777" w:rsidR="00A36993" w:rsidRDefault="00726C7C">
            <w:pPr>
              <w:spacing w:line="276" w:lineRule="auto"/>
              <w:jc w:val="center"/>
              <w:rPr>
                <w:sz w:val="20"/>
                <w:szCs w:val="20"/>
              </w:rPr>
            </w:pPr>
            <w:r>
              <w:rPr>
                <w:sz w:val="20"/>
                <w:szCs w:val="20"/>
              </w:rPr>
              <w:t>XXXXXXXXX</w:t>
            </w:r>
          </w:p>
          <w:p w14:paraId="30FB65B6" w14:textId="77777777" w:rsidR="00A36993" w:rsidRDefault="00726C7C">
            <w:pPr>
              <w:spacing w:line="276" w:lineRule="auto"/>
              <w:jc w:val="both"/>
              <w:rPr>
                <w:sz w:val="20"/>
                <w:szCs w:val="20"/>
              </w:rPr>
            </w:pPr>
            <w:r>
              <w:rPr>
                <w:b/>
                <w:sz w:val="18"/>
                <w:szCs w:val="18"/>
              </w:rPr>
              <w:t xml:space="preserve">Fotografía N°3. </w:t>
            </w:r>
            <w:r>
              <w:rPr>
                <w:sz w:val="18"/>
                <w:szCs w:val="18"/>
              </w:rPr>
              <w:t>Área de intervención.</w:t>
            </w:r>
          </w:p>
        </w:tc>
        <w:tc>
          <w:tcPr>
            <w:tcW w:w="4983" w:type="dxa"/>
          </w:tcPr>
          <w:p w14:paraId="3779B216" w14:textId="77777777" w:rsidR="00A36993" w:rsidRDefault="00726C7C">
            <w:pPr>
              <w:spacing w:line="276" w:lineRule="auto"/>
              <w:jc w:val="center"/>
              <w:rPr>
                <w:sz w:val="20"/>
                <w:szCs w:val="20"/>
              </w:rPr>
            </w:pPr>
            <w:r>
              <w:rPr>
                <w:sz w:val="20"/>
                <w:szCs w:val="20"/>
              </w:rPr>
              <w:t>XXXXXXXXXXXX</w:t>
            </w:r>
          </w:p>
          <w:p w14:paraId="52B1CDF5" w14:textId="77777777" w:rsidR="00A36993" w:rsidRDefault="00726C7C">
            <w:pPr>
              <w:spacing w:line="276" w:lineRule="auto"/>
              <w:jc w:val="both"/>
              <w:rPr>
                <w:sz w:val="20"/>
                <w:szCs w:val="20"/>
              </w:rPr>
            </w:pPr>
            <w:r>
              <w:rPr>
                <w:b/>
                <w:sz w:val="18"/>
                <w:szCs w:val="18"/>
              </w:rPr>
              <w:t xml:space="preserve">Fotografía N°4. </w:t>
            </w:r>
            <w:r>
              <w:rPr>
                <w:sz w:val="18"/>
                <w:szCs w:val="18"/>
              </w:rPr>
              <w:t xml:space="preserve">Área de intervención del inventario forestal para aprovechamiento forestal aislado </w:t>
            </w:r>
          </w:p>
        </w:tc>
      </w:tr>
      <w:tr w:rsidR="00A36993" w14:paraId="56F60A13" w14:textId="77777777">
        <w:tc>
          <w:tcPr>
            <w:tcW w:w="4979" w:type="dxa"/>
          </w:tcPr>
          <w:p w14:paraId="7DEBA4D8" w14:textId="77777777" w:rsidR="00A36993" w:rsidRDefault="00726C7C">
            <w:pPr>
              <w:spacing w:line="276" w:lineRule="auto"/>
              <w:jc w:val="center"/>
              <w:rPr>
                <w:sz w:val="18"/>
                <w:szCs w:val="18"/>
              </w:rPr>
            </w:pPr>
            <w:r>
              <w:rPr>
                <w:sz w:val="18"/>
                <w:szCs w:val="18"/>
              </w:rPr>
              <w:t>XXXXXXX</w:t>
            </w:r>
          </w:p>
          <w:p w14:paraId="541FDDB1" w14:textId="77777777" w:rsidR="00A36993" w:rsidRDefault="00726C7C">
            <w:pPr>
              <w:spacing w:line="276" w:lineRule="auto"/>
              <w:jc w:val="both"/>
              <w:rPr>
                <w:sz w:val="18"/>
                <w:szCs w:val="18"/>
              </w:rPr>
            </w:pPr>
            <w:r>
              <w:rPr>
                <w:b/>
                <w:sz w:val="18"/>
                <w:szCs w:val="18"/>
              </w:rPr>
              <w:t xml:space="preserve">Fotografía N°5. </w:t>
            </w:r>
            <w:r>
              <w:rPr>
                <w:sz w:val="18"/>
                <w:szCs w:val="18"/>
              </w:rPr>
              <w:t>Verificación de especies de flora objeto de aprovechamiento forestal</w:t>
            </w:r>
          </w:p>
        </w:tc>
        <w:tc>
          <w:tcPr>
            <w:tcW w:w="4983" w:type="dxa"/>
          </w:tcPr>
          <w:p w14:paraId="6588A671" w14:textId="77777777" w:rsidR="00A36993" w:rsidRDefault="00726C7C">
            <w:pPr>
              <w:spacing w:line="276" w:lineRule="auto"/>
              <w:jc w:val="center"/>
              <w:rPr>
                <w:sz w:val="18"/>
                <w:szCs w:val="18"/>
              </w:rPr>
            </w:pPr>
            <w:r>
              <w:rPr>
                <w:sz w:val="18"/>
                <w:szCs w:val="18"/>
              </w:rPr>
              <w:t>XXXXXXXXXXX</w:t>
            </w:r>
          </w:p>
          <w:p w14:paraId="46662068" w14:textId="77777777" w:rsidR="00A36993" w:rsidRDefault="00726C7C">
            <w:pPr>
              <w:spacing w:line="276" w:lineRule="auto"/>
              <w:rPr>
                <w:sz w:val="18"/>
                <w:szCs w:val="18"/>
              </w:rPr>
            </w:pPr>
            <w:r>
              <w:rPr>
                <w:b/>
                <w:sz w:val="18"/>
                <w:szCs w:val="18"/>
              </w:rPr>
              <w:t xml:space="preserve">Fotografía N°6. </w:t>
            </w:r>
            <w:r>
              <w:rPr>
                <w:sz w:val="18"/>
                <w:szCs w:val="18"/>
              </w:rPr>
              <w:t xml:space="preserve">Toma de coordenadas geográficas con la ubicación de los individuos </w:t>
            </w:r>
          </w:p>
        </w:tc>
      </w:tr>
    </w:tbl>
    <w:p w14:paraId="37ED6201" w14:textId="77777777" w:rsidR="00A36993" w:rsidRDefault="00A36993">
      <w:pPr>
        <w:pBdr>
          <w:top w:val="nil"/>
          <w:left w:val="nil"/>
          <w:bottom w:val="nil"/>
          <w:right w:val="nil"/>
          <w:between w:val="nil"/>
        </w:pBdr>
        <w:spacing w:line="276" w:lineRule="auto"/>
        <w:ind w:left="720"/>
        <w:rPr>
          <w:b/>
          <w:color w:val="000000"/>
        </w:rPr>
      </w:pPr>
    </w:p>
    <w:p w14:paraId="28D597CE" w14:textId="77777777" w:rsidR="00A36993" w:rsidRDefault="00A36993">
      <w:pPr>
        <w:pBdr>
          <w:top w:val="nil"/>
          <w:left w:val="nil"/>
          <w:bottom w:val="nil"/>
          <w:right w:val="nil"/>
          <w:between w:val="nil"/>
        </w:pBdr>
        <w:spacing w:line="276" w:lineRule="auto"/>
        <w:ind w:left="720"/>
        <w:rPr>
          <w:b/>
          <w:color w:val="000000"/>
        </w:rPr>
      </w:pPr>
    </w:p>
    <w:p w14:paraId="252D92B4" w14:textId="77777777" w:rsidR="00A36993" w:rsidRDefault="00A36993">
      <w:pPr>
        <w:pBdr>
          <w:top w:val="nil"/>
          <w:left w:val="nil"/>
          <w:bottom w:val="nil"/>
          <w:right w:val="nil"/>
          <w:between w:val="nil"/>
        </w:pBdr>
        <w:spacing w:line="276" w:lineRule="auto"/>
        <w:ind w:left="720"/>
        <w:rPr>
          <w:b/>
          <w:color w:val="000000"/>
        </w:rPr>
      </w:pPr>
    </w:p>
    <w:p w14:paraId="6061C733" w14:textId="77777777" w:rsidR="00A36993" w:rsidRDefault="00A36993">
      <w:pPr>
        <w:pBdr>
          <w:top w:val="nil"/>
          <w:left w:val="nil"/>
          <w:bottom w:val="nil"/>
          <w:right w:val="nil"/>
          <w:between w:val="nil"/>
        </w:pBdr>
        <w:spacing w:line="276" w:lineRule="auto"/>
        <w:ind w:left="720"/>
        <w:rPr>
          <w:b/>
          <w:color w:val="000000"/>
        </w:rPr>
      </w:pPr>
    </w:p>
    <w:p w14:paraId="2223D821" w14:textId="77777777" w:rsidR="00A36993" w:rsidRDefault="00A36993">
      <w:pPr>
        <w:pBdr>
          <w:top w:val="nil"/>
          <w:left w:val="nil"/>
          <w:bottom w:val="nil"/>
          <w:right w:val="nil"/>
          <w:between w:val="nil"/>
        </w:pBdr>
        <w:spacing w:line="276" w:lineRule="auto"/>
        <w:ind w:left="720"/>
        <w:rPr>
          <w:b/>
          <w:color w:val="000000"/>
        </w:rPr>
      </w:pPr>
    </w:p>
    <w:p w14:paraId="54273358" w14:textId="77777777" w:rsidR="00A36993" w:rsidRDefault="00A36993">
      <w:pPr>
        <w:pBdr>
          <w:top w:val="nil"/>
          <w:left w:val="nil"/>
          <w:bottom w:val="nil"/>
          <w:right w:val="nil"/>
          <w:between w:val="nil"/>
        </w:pBdr>
        <w:spacing w:line="276" w:lineRule="auto"/>
        <w:ind w:left="720"/>
        <w:rPr>
          <w:b/>
          <w:color w:val="000000"/>
        </w:rPr>
      </w:pPr>
    </w:p>
    <w:p w14:paraId="7EE98A23" w14:textId="77777777" w:rsidR="00A36993" w:rsidRDefault="00726C7C">
      <w:pPr>
        <w:numPr>
          <w:ilvl w:val="0"/>
          <w:numId w:val="6"/>
        </w:numPr>
        <w:pBdr>
          <w:top w:val="nil"/>
          <w:left w:val="nil"/>
          <w:bottom w:val="nil"/>
          <w:right w:val="nil"/>
          <w:between w:val="nil"/>
        </w:pBdr>
        <w:spacing w:line="276" w:lineRule="auto"/>
        <w:rPr>
          <w:b/>
          <w:color w:val="000000"/>
        </w:rPr>
      </w:pPr>
      <w:r>
        <w:rPr>
          <w:b/>
          <w:color w:val="000000"/>
        </w:rPr>
        <w:t>CONCEPTO TÉCNICO</w:t>
      </w:r>
    </w:p>
    <w:p w14:paraId="60655261" w14:textId="77777777" w:rsidR="00A36993" w:rsidRDefault="00A36993">
      <w:pPr>
        <w:spacing w:line="276" w:lineRule="auto"/>
      </w:pPr>
    </w:p>
    <w:p w14:paraId="2A164235" w14:textId="77777777" w:rsidR="00FB5012" w:rsidRDefault="00FB5012" w:rsidP="00FB5012">
      <w:pPr>
        <w:jc w:val="both"/>
      </w:pPr>
      <w:r>
        <w:t>{{</w:t>
      </w:r>
      <w:r w:rsidRPr="003A0654">
        <w:t>ConceptP7</w:t>
      </w:r>
      <w:r>
        <w:t>}}</w:t>
      </w:r>
    </w:p>
    <w:p w14:paraId="32F6C578" w14:textId="77777777" w:rsidR="00FB5012" w:rsidRDefault="00FB5012">
      <w:pPr>
        <w:jc w:val="both"/>
      </w:pPr>
    </w:p>
    <w:p w14:paraId="40025ABF" w14:textId="77777777" w:rsidR="00A36993" w:rsidRDefault="00726C7C">
      <w:pPr>
        <w:jc w:val="both"/>
      </w:pPr>
      <w:r>
        <w:t>Una vez revisada y analizada la información contenida</w:t>
      </w:r>
      <w:r>
        <w:rPr>
          <w:color w:val="000000"/>
        </w:rPr>
        <w:t xml:space="preserve"> en el Expediente No. </w:t>
      </w:r>
      <w:r>
        <w:t xml:space="preserve">PM-GA XXXXXXXXX, concerniente a la solicitud de permiso de aprovechamiento forestal de árboles aislados presentado por XXXXXXXXX identificada con NIT. XXXXXXXX, a través de su representante legal el señor </w:t>
      </w:r>
      <w:proofErr w:type="gramStart"/>
      <w:r>
        <w:t>XXXXXXXX  y</w:t>
      </w:r>
      <w:proofErr w:type="gramEnd"/>
      <w:r>
        <w:t xml:space="preserve"> conforme a lo ordenado en el artículo 2° del Auto No. PS-GJ. 1.2.64.2X.XXX del XX de XX de 202X</w:t>
      </w:r>
      <w:r>
        <w:rPr>
          <w:i/>
        </w:rPr>
        <w:t xml:space="preserve">, “"POR MEDIO DEL CUAL SE INICIA TRAMITE ADMINISTRATIVO DEL PERMISO DE - APROVECHAMIENTO FORESTAL AISLADO DE XXXXXXXX (XX) INDIVIDUOS ARBOREOS, EN BENEFICIO DEL CONTRATO DE CONCESIÓN No. XXX de XXXX, EN JUSRISDICCIÓN DEL MUNICIPIO DE XXXXL, SOLICITADO POR LA XXXXXXXXXX IDENTIFICADA CON NIT XXXXXX, A TRAVÉS DE SU REPRESENTANTE LEGAL" </w:t>
      </w:r>
      <w:r>
        <w:t>se conceptúa lo siguiente:</w:t>
      </w:r>
    </w:p>
    <w:p w14:paraId="3560162C" w14:textId="77777777" w:rsidR="00A36993" w:rsidRDefault="00A36993">
      <w:pPr>
        <w:jc w:val="both"/>
      </w:pPr>
    </w:p>
    <w:p w14:paraId="423F6615" w14:textId="77777777" w:rsidR="00A36993" w:rsidRDefault="00726C7C">
      <w:pPr>
        <w:widowControl/>
        <w:numPr>
          <w:ilvl w:val="1"/>
          <w:numId w:val="5"/>
        </w:numPr>
        <w:pBdr>
          <w:top w:val="nil"/>
          <w:left w:val="nil"/>
          <w:bottom w:val="nil"/>
          <w:right w:val="nil"/>
          <w:between w:val="nil"/>
        </w:pBdr>
        <w:spacing w:line="276" w:lineRule="auto"/>
        <w:jc w:val="both"/>
      </w:pPr>
      <w:r>
        <w:rPr>
          <w:b/>
          <w:color w:val="000000"/>
        </w:rPr>
        <w:t>Referente al Aprovechamiento Forestal</w:t>
      </w:r>
      <w:r>
        <w:rPr>
          <w:color w:val="000000"/>
        </w:rPr>
        <w:t>.</w:t>
      </w:r>
    </w:p>
    <w:p w14:paraId="153C1424" w14:textId="77777777" w:rsidR="00A36993" w:rsidRDefault="00A36993">
      <w:pPr>
        <w:spacing w:line="276" w:lineRule="auto"/>
      </w:pPr>
    </w:p>
    <w:p w14:paraId="3CDD5AC2" w14:textId="77777777" w:rsidR="00A36993" w:rsidRDefault="00726C7C">
      <w:pPr>
        <w:spacing w:line="276" w:lineRule="auto"/>
        <w:jc w:val="both"/>
        <w:rPr>
          <w:sz w:val="20"/>
          <w:szCs w:val="20"/>
        </w:rPr>
      </w:pPr>
      <w:r>
        <w:t xml:space="preserve">De acuerdo a la evaluación de la información contenida en los documentos presentados mediante radicado interno XXXXXX del XXXXXXX de XXXXXXX de 202X, así como lo consignado en el </w:t>
      </w:r>
      <w:r>
        <w:lastRenderedPageBreak/>
        <w:t>expediente XXXXXXXX, se tiene:</w:t>
      </w:r>
    </w:p>
    <w:p w14:paraId="12EF885D" w14:textId="77777777" w:rsidR="00A36993" w:rsidRDefault="00A36993">
      <w:pPr>
        <w:spacing w:line="276" w:lineRule="auto"/>
        <w:jc w:val="both"/>
        <w:rPr>
          <w:sz w:val="20"/>
          <w:szCs w:val="20"/>
        </w:rPr>
      </w:pPr>
    </w:p>
    <w:p w14:paraId="0A4F20FE" w14:textId="77777777" w:rsidR="00A36993" w:rsidRDefault="00726C7C">
      <w:pPr>
        <w:widowControl/>
        <w:numPr>
          <w:ilvl w:val="0"/>
          <w:numId w:val="4"/>
        </w:numPr>
        <w:pBdr>
          <w:top w:val="nil"/>
          <w:left w:val="nil"/>
          <w:bottom w:val="nil"/>
          <w:right w:val="nil"/>
          <w:between w:val="nil"/>
        </w:pBdr>
        <w:spacing w:line="276" w:lineRule="auto"/>
        <w:jc w:val="both"/>
      </w:pPr>
      <w:r>
        <w:rPr>
          <w:color w:val="000000"/>
        </w:rPr>
        <w:t>La presentación del documento técnico, cumple con la información mínima para dar inicio a un trámite para aprovechamiento forestal aislado de XX individuos arbóreos, ya que presenta y desarrolla un inventario al 100% de los individuos objeto de aprovechamiento.</w:t>
      </w:r>
    </w:p>
    <w:p w14:paraId="18B17583" w14:textId="77777777" w:rsidR="00A36993" w:rsidRDefault="00A36993">
      <w:pPr>
        <w:spacing w:line="276" w:lineRule="auto"/>
        <w:rPr>
          <w:sz w:val="20"/>
          <w:szCs w:val="20"/>
        </w:rPr>
      </w:pPr>
    </w:p>
    <w:p w14:paraId="6AF5CFC5" w14:textId="77777777" w:rsidR="00A36993" w:rsidRPr="00053E71" w:rsidRDefault="00726C7C">
      <w:pPr>
        <w:widowControl/>
        <w:numPr>
          <w:ilvl w:val="0"/>
          <w:numId w:val="4"/>
        </w:numPr>
        <w:pBdr>
          <w:top w:val="nil"/>
          <w:left w:val="nil"/>
          <w:bottom w:val="nil"/>
          <w:right w:val="nil"/>
          <w:between w:val="nil"/>
        </w:pBdr>
        <w:spacing w:line="276" w:lineRule="auto"/>
        <w:jc w:val="both"/>
      </w:pPr>
      <w:r>
        <w:rPr>
          <w:color w:val="000000"/>
        </w:rPr>
        <w:t>Los XXX individuos arbóreos objeto del presente permiso de aprovechamiento forestal aislado, se encuentran ubicados en el tramo comprendido entre el XXXXX en el municipio de XXXX, Meta.</w:t>
      </w:r>
    </w:p>
    <w:p w14:paraId="7330A6B5" w14:textId="77777777" w:rsidR="00053E71" w:rsidRDefault="00053E71" w:rsidP="00053E71">
      <w:pPr>
        <w:pStyle w:val="Prrafodelista"/>
      </w:pPr>
    </w:p>
    <w:p w14:paraId="2C786E8F" w14:textId="77777777" w:rsidR="00053E71" w:rsidRDefault="00053E71">
      <w:pPr>
        <w:widowControl/>
        <w:numPr>
          <w:ilvl w:val="0"/>
          <w:numId w:val="4"/>
        </w:numPr>
        <w:pBdr>
          <w:top w:val="nil"/>
          <w:left w:val="nil"/>
          <w:bottom w:val="nil"/>
          <w:right w:val="nil"/>
          <w:between w:val="nil"/>
        </w:pBdr>
        <w:spacing w:line="276" w:lineRule="auto"/>
        <w:jc w:val="both"/>
      </w:pPr>
      <w:r>
        <w:t>{{</w:t>
      </w:r>
      <w:proofErr w:type="spellStart"/>
      <w:r w:rsidRPr="00053E71">
        <w:t>Uso_suelo</w:t>
      </w:r>
      <w:proofErr w:type="spellEnd"/>
      <w:r>
        <w:t>}}</w:t>
      </w:r>
    </w:p>
    <w:p w14:paraId="233620B8" w14:textId="77777777" w:rsidR="00A36993" w:rsidRDefault="00A36993">
      <w:pPr>
        <w:widowControl/>
        <w:spacing w:line="276" w:lineRule="auto"/>
        <w:jc w:val="both"/>
      </w:pPr>
    </w:p>
    <w:p w14:paraId="6E91F23B" w14:textId="77777777" w:rsidR="00A36993" w:rsidRDefault="00EA3284">
      <w:pPr>
        <w:widowControl/>
        <w:numPr>
          <w:ilvl w:val="0"/>
          <w:numId w:val="4"/>
        </w:numPr>
        <w:pBdr>
          <w:top w:val="nil"/>
          <w:left w:val="nil"/>
          <w:bottom w:val="nil"/>
          <w:right w:val="nil"/>
          <w:between w:val="nil"/>
        </w:pBdr>
        <w:spacing w:line="276" w:lineRule="auto"/>
        <w:jc w:val="both"/>
      </w:pPr>
      <w:sdt>
        <w:sdtPr>
          <w:tag w:val="goog_rdk_20"/>
          <w:id w:val="721030149"/>
        </w:sdtPr>
        <w:sdtEndPr/>
        <w:sdtContent/>
      </w:sdt>
      <w:r w:rsidR="00726C7C">
        <w:rPr>
          <w:color w:val="000000"/>
        </w:rPr>
        <w:t>En cuanto al uso del suelo, se tiene que los individuos arbóreos del tramo comprendido entre el XXXXXXX al XXXXXXXXX en el municipio de XXXXXX, Meta con ocasión de la ejecución del diseño denominado V20 construcción de la segunda calzada y andenes a ambos costados de la vía en la XXXXXXXX en el municipio de XXXXXX, se encuentran ubicados de manera aislada, en un tejido urbano discontinuo, dentro del casco urbano del municipio, por lo tanto se concluye que la actividad se desarrollará sin que haya cambio en el uso del suelo. Es importante mencionar que algunos de los árboles objeto de aprovechamiento, presentan afectación fitosanitaria, y XXXXX (XXX) de ellos en el momento de la visita se encontraban muertos en pie.</w:t>
      </w:r>
    </w:p>
    <w:p w14:paraId="7006B4E5" w14:textId="77777777" w:rsidR="00A36993" w:rsidRDefault="00A36993">
      <w:pPr>
        <w:widowControl/>
        <w:pBdr>
          <w:top w:val="nil"/>
          <w:left w:val="nil"/>
          <w:bottom w:val="nil"/>
          <w:right w:val="nil"/>
          <w:between w:val="nil"/>
        </w:pBdr>
        <w:spacing w:line="276" w:lineRule="auto"/>
        <w:ind w:left="720"/>
        <w:jc w:val="both"/>
        <w:rPr>
          <w:color w:val="000000"/>
        </w:rPr>
      </w:pPr>
    </w:p>
    <w:p w14:paraId="4C56B1F2" w14:textId="77777777" w:rsidR="00A36993" w:rsidRDefault="00726C7C">
      <w:pPr>
        <w:widowControl/>
        <w:numPr>
          <w:ilvl w:val="0"/>
          <w:numId w:val="4"/>
        </w:numPr>
        <w:pBdr>
          <w:top w:val="nil"/>
          <w:left w:val="nil"/>
          <w:bottom w:val="nil"/>
          <w:right w:val="nil"/>
          <w:between w:val="nil"/>
        </w:pBdr>
        <w:spacing w:line="276" w:lineRule="auto"/>
        <w:jc w:val="both"/>
      </w:pPr>
      <w:r>
        <w:rPr>
          <w:color w:val="000000"/>
        </w:rPr>
        <w:t xml:space="preserve">Se verificó la composición florística del lugar del aprovechamiento, obtenida a partir del inventario forestal realizado, considerándose la VIABILIDAD TÉCNICA de la solicitud de aprovechamiento forestal aislado, presentada por La XXXXXXXXX identificada con NIT. XXXXXXX, a través de su representante legal el señor XXXXXXXXX, a través de su representante legal. Dicha viabilidad se tendrá que realizar siguiendo las consideraciones expresadas en el presente concepto técnico, que de acuerdo a la verificación de campo se obtuvo en los cálculos un volumen total de </w:t>
      </w:r>
      <w:r>
        <w:rPr>
          <w:b/>
          <w:color w:val="000000"/>
        </w:rPr>
        <w:t>XXXXX m</w:t>
      </w:r>
      <w:r>
        <w:rPr>
          <w:b/>
          <w:color w:val="000000"/>
          <w:vertAlign w:val="superscript"/>
        </w:rPr>
        <w:t>3</w:t>
      </w:r>
      <w:r>
        <w:rPr>
          <w:color w:val="000000"/>
        </w:rPr>
        <w:t xml:space="preserve">, correspondiente a XX individuos arbóreos, en el tramo comprendido entre el XXXXX con ocasión de la ejecución del diseño denominado XXX construcción de la segunda calzada y andenes a ambos costados de la vía en la XXXXXXX en el municipio de XXXXXXXX, Meta. </w:t>
      </w:r>
      <w:r>
        <w:rPr>
          <w:b/>
          <w:color w:val="000000"/>
        </w:rPr>
        <w:t>Se otorga permiso de aprovechamiento forestal para un total de XXXXX (XXXX) árboles de diferentes especies con un total de XXXXXXX m</w:t>
      </w:r>
      <w:r>
        <w:rPr>
          <w:b/>
          <w:color w:val="000000"/>
          <w:vertAlign w:val="superscript"/>
        </w:rPr>
        <w:t xml:space="preserve">3 </w:t>
      </w:r>
      <w:r>
        <w:rPr>
          <w:color w:val="000000"/>
        </w:rPr>
        <w:t>como se presenta en las siguientes tablas:</w:t>
      </w:r>
    </w:p>
    <w:p w14:paraId="34F57B63" w14:textId="77777777" w:rsidR="00A36993" w:rsidRDefault="00A36993">
      <w:pPr>
        <w:pBdr>
          <w:top w:val="nil"/>
          <w:left w:val="nil"/>
          <w:bottom w:val="nil"/>
          <w:right w:val="nil"/>
          <w:between w:val="nil"/>
        </w:pBdr>
        <w:ind w:left="2289" w:hanging="360"/>
        <w:rPr>
          <w:color w:val="000000"/>
        </w:rPr>
      </w:pPr>
    </w:p>
    <w:p w14:paraId="488B6313" w14:textId="77777777" w:rsidR="00A36993" w:rsidRDefault="00726C7C">
      <w:pPr>
        <w:keepNext/>
        <w:pBdr>
          <w:top w:val="nil"/>
          <w:left w:val="nil"/>
          <w:bottom w:val="nil"/>
          <w:right w:val="nil"/>
          <w:between w:val="nil"/>
        </w:pBdr>
        <w:spacing w:after="200"/>
        <w:jc w:val="center"/>
        <w:rPr>
          <w:i/>
          <w:color w:val="000000"/>
          <w:sz w:val="18"/>
          <w:szCs w:val="18"/>
        </w:rPr>
      </w:pPr>
      <w:r>
        <w:rPr>
          <w:b/>
          <w:color w:val="000000"/>
          <w:sz w:val="20"/>
          <w:szCs w:val="20"/>
        </w:rPr>
        <w:t>Tabla 7.</w:t>
      </w:r>
      <w:r>
        <w:rPr>
          <w:color w:val="000000"/>
          <w:sz w:val="20"/>
          <w:szCs w:val="20"/>
        </w:rPr>
        <w:t xml:space="preserve">  Volumen total de madera para los XXXXXXX individuos objeto de aprovechamiento aislado</w:t>
      </w:r>
      <w:r>
        <w:rPr>
          <w:i/>
          <w:color w:val="000000"/>
          <w:sz w:val="18"/>
          <w:szCs w:val="18"/>
        </w:rPr>
        <w:t>.</w:t>
      </w:r>
    </w:p>
    <w:p w14:paraId="2664AF23" w14:textId="77777777" w:rsidR="00A36993" w:rsidRDefault="00726C7C">
      <w:pPr>
        <w:widowControl/>
        <w:spacing w:line="276" w:lineRule="auto"/>
        <w:jc w:val="both"/>
      </w:pPr>
      <w:r>
        <w:t>XXXXXXXXXXXX</w:t>
      </w:r>
    </w:p>
    <w:p w14:paraId="7F9FA661" w14:textId="77777777" w:rsidR="00A36993" w:rsidRDefault="00726C7C">
      <w:pPr>
        <w:widowControl/>
        <w:numPr>
          <w:ilvl w:val="0"/>
          <w:numId w:val="7"/>
        </w:numPr>
        <w:pBdr>
          <w:top w:val="nil"/>
          <w:left w:val="nil"/>
          <w:bottom w:val="nil"/>
          <w:right w:val="nil"/>
          <w:between w:val="nil"/>
        </w:pBdr>
        <w:spacing w:line="276" w:lineRule="auto"/>
        <w:jc w:val="both"/>
      </w:pPr>
      <w:r>
        <w:rPr>
          <w:color w:val="000000"/>
        </w:rPr>
        <w:t xml:space="preserve">De acuerdo a la visita técnica llevada a cabo, se evidenció que deben ser talados XXXX (XXXXX) individuos arbóreos de diferentes especies, por sus condiciones fisiológicas, físicas, estructurales, fitosanitarias y de ubicación con ocasión de la ejecución del diseño denominado </w:t>
      </w:r>
      <w:r>
        <w:rPr>
          <w:color w:val="000000"/>
        </w:rPr>
        <w:lastRenderedPageBreak/>
        <w:t xml:space="preserve">V20 construcción de la segunda calzada y andenes a ambos costados de la vía en la Unidad funcional 2 en el municipio de Cumaral, en el departamento del Meta. Se otorga el permiso para un </w:t>
      </w:r>
      <w:r>
        <w:rPr>
          <w:b/>
          <w:color w:val="000000"/>
        </w:rPr>
        <w:t>total de XXXXX (XXXX) árboles de diferentes especies con un total de XXXXXX m</w:t>
      </w:r>
      <w:r>
        <w:rPr>
          <w:b/>
          <w:color w:val="000000"/>
          <w:vertAlign w:val="superscript"/>
        </w:rPr>
        <w:t>3</w:t>
      </w:r>
      <w:r>
        <w:rPr>
          <w:color w:val="000000"/>
        </w:rPr>
        <w:t>.</w:t>
      </w:r>
    </w:p>
    <w:p w14:paraId="2ABEE12F" w14:textId="77777777" w:rsidR="00A36993" w:rsidRDefault="00A36993">
      <w:pPr>
        <w:widowControl/>
        <w:pBdr>
          <w:top w:val="nil"/>
          <w:left w:val="nil"/>
          <w:bottom w:val="nil"/>
          <w:right w:val="nil"/>
          <w:between w:val="nil"/>
        </w:pBdr>
        <w:spacing w:line="276" w:lineRule="auto"/>
        <w:ind w:left="720"/>
        <w:jc w:val="both"/>
        <w:rPr>
          <w:color w:val="000000"/>
        </w:rPr>
      </w:pPr>
    </w:p>
    <w:p w14:paraId="77D18AFB" w14:textId="77777777" w:rsidR="00A36993" w:rsidRDefault="00726C7C">
      <w:pPr>
        <w:widowControl/>
        <w:numPr>
          <w:ilvl w:val="0"/>
          <w:numId w:val="7"/>
        </w:numPr>
        <w:pBdr>
          <w:top w:val="nil"/>
          <w:left w:val="nil"/>
          <w:bottom w:val="nil"/>
          <w:right w:val="nil"/>
          <w:between w:val="nil"/>
        </w:pBdr>
        <w:spacing w:line="276" w:lineRule="auto"/>
        <w:jc w:val="both"/>
      </w:pPr>
      <w:r>
        <w:rPr>
          <w:color w:val="000000"/>
        </w:rPr>
        <w:t xml:space="preserve">Se considera técnica y ambientalmente viable otorgar a XXXXXXXX identificada con NIT. XXXXX, a través de su representante legal el señor XXXXXXX, el Aprovechamiento Forestal Aislado, se aclara que el aprovechamiento es exclusivamente para las especies y en las cantidades relacionadas en el presente concepto técnico y en los sitios objeto de aprovechamiento correspondiente a la ejecución del diseño denominado V20 construcción de la segunda XXXX ambos costados de la vía en la XXXXXXXX en el municipio de XXXXX del departamento del Meta. </w:t>
      </w:r>
    </w:p>
    <w:p w14:paraId="3CCDC741" w14:textId="77777777" w:rsidR="00A36993" w:rsidRDefault="00A36993">
      <w:pPr>
        <w:spacing w:line="276" w:lineRule="auto"/>
        <w:jc w:val="both"/>
      </w:pPr>
    </w:p>
    <w:p w14:paraId="3D61DD0F" w14:textId="77777777" w:rsidR="00A36993" w:rsidRDefault="00726C7C">
      <w:pPr>
        <w:widowControl/>
        <w:numPr>
          <w:ilvl w:val="0"/>
          <w:numId w:val="7"/>
        </w:numPr>
        <w:spacing w:line="276" w:lineRule="auto"/>
        <w:jc w:val="both"/>
      </w:pPr>
      <w:r>
        <w:t>Al momento de llevarse a cabo la actividad silvicultural, deberá ser realizada por personal experto y con suficiente experiencia en este tipo de actividades, que cumplan con las normas básicas de seguridad industrial (Equipo de protección personal y equipo).</w:t>
      </w:r>
    </w:p>
    <w:p w14:paraId="6E6A571F" w14:textId="77777777" w:rsidR="00A36993" w:rsidRDefault="00A36993">
      <w:pPr>
        <w:spacing w:line="276" w:lineRule="auto"/>
        <w:jc w:val="both"/>
      </w:pPr>
    </w:p>
    <w:p w14:paraId="009D35D4" w14:textId="77777777" w:rsidR="00A36993" w:rsidRDefault="00726C7C">
      <w:pPr>
        <w:widowControl/>
        <w:numPr>
          <w:ilvl w:val="0"/>
          <w:numId w:val="7"/>
        </w:numPr>
        <w:spacing w:line="276" w:lineRule="auto"/>
        <w:jc w:val="both"/>
      </w:pPr>
      <w:r>
        <w:t>El aprovechamiento se realizará con los elementos acordes para este tipo de actividades, se puede utilizar motosierra, serrotes y desjarretaderas, manipuladas y ejecutadas por personal capacitado y con la experiencia suficiente en este tipo de acciones.</w:t>
      </w:r>
    </w:p>
    <w:p w14:paraId="2A26B958" w14:textId="77777777" w:rsidR="00A36993" w:rsidRDefault="00A36993">
      <w:pPr>
        <w:pBdr>
          <w:top w:val="nil"/>
          <w:left w:val="nil"/>
          <w:bottom w:val="nil"/>
          <w:right w:val="nil"/>
          <w:between w:val="nil"/>
        </w:pBdr>
        <w:ind w:left="2289" w:hanging="360"/>
        <w:rPr>
          <w:color w:val="000000"/>
        </w:rPr>
      </w:pPr>
    </w:p>
    <w:p w14:paraId="2AA128B5" w14:textId="77777777" w:rsidR="00A36993" w:rsidRDefault="00726C7C">
      <w:pPr>
        <w:numPr>
          <w:ilvl w:val="0"/>
          <w:numId w:val="8"/>
        </w:numPr>
        <w:pBdr>
          <w:top w:val="nil"/>
          <w:left w:val="nil"/>
          <w:bottom w:val="nil"/>
          <w:right w:val="nil"/>
          <w:between w:val="nil"/>
        </w:pBdr>
        <w:jc w:val="both"/>
      </w:pPr>
      <w:r>
        <w:rPr>
          <w:color w:val="000000"/>
        </w:rPr>
        <w:t xml:space="preserve">El material generado de la actividad Silvicultural y la disposición final de éste, el cual asciende a un volumen de </w:t>
      </w:r>
      <w:r>
        <w:rPr>
          <w:b/>
          <w:color w:val="000000"/>
        </w:rPr>
        <w:t>XXXXXXX m</w:t>
      </w:r>
      <w:r>
        <w:rPr>
          <w:b/>
          <w:color w:val="000000"/>
          <w:vertAlign w:val="superscript"/>
        </w:rPr>
        <w:t xml:space="preserve">3 </w:t>
      </w:r>
      <w:r>
        <w:rPr>
          <w:color w:val="000000"/>
        </w:rPr>
        <w:t xml:space="preserve">será responsabilidad de XXXXXXXX identificada con NIT. XXXXXXXX, a través de su representante legal el señor XXXXXXXXX, dicho material se podrá movilizar y comercializar los productos obtenidos, para lo cual deberá solicitar ante </w:t>
      </w:r>
      <w:proofErr w:type="spellStart"/>
      <w:r>
        <w:rPr>
          <w:color w:val="000000"/>
        </w:rPr>
        <w:t>Cormacarena</w:t>
      </w:r>
      <w:proofErr w:type="spellEnd"/>
      <w:r>
        <w:rPr>
          <w:color w:val="000000"/>
        </w:rPr>
        <w:t xml:space="preserve"> el respectivo salvoconducto de Movilización.</w:t>
      </w:r>
    </w:p>
    <w:p w14:paraId="03A36E87" w14:textId="77777777" w:rsidR="00A36993" w:rsidRDefault="00A36993">
      <w:pPr>
        <w:jc w:val="both"/>
      </w:pPr>
    </w:p>
    <w:p w14:paraId="2FD3E6CE" w14:textId="77777777" w:rsidR="00A36993" w:rsidRDefault="00726C7C">
      <w:pPr>
        <w:pBdr>
          <w:top w:val="nil"/>
          <w:left w:val="nil"/>
          <w:bottom w:val="nil"/>
          <w:right w:val="nil"/>
          <w:between w:val="nil"/>
        </w:pBdr>
        <w:ind w:left="1418" w:hanging="284"/>
        <w:rPr>
          <w:b/>
          <w:color w:val="000000"/>
        </w:rPr>
      </w:pPr>
      <w:r>
        <w:rPr>
          <w:b/>
          <w:color w:val="000000"/>
        </w:rPr>
        <w:t>b) Referente a la medida de reposición</w:t>
      </w:r>
    </w:p>
    <w:p w14:paraId="6F4A400B" w14:textId="77777777" w:rsidR="00A36993" w:rsidRDefault="00A36993">
      <w:pPr>
        <w:spacing w:line="276" w:lineRule="auto"/>
        <w:jc w:val="both"/>
      </w:pPr>
    </w:p>
    <w:p w14:paraId="0E87C7F8" w14:textId="77777777" w:rsidR="00A36993" w:rsidRDefault="00726C7C">
      <w:pPr>
        <w:widowControl/>
        <w:spacing w:line="276" w:lineRule="auto"/>
        <w:jc w:val="both"/>
      </w:pPr>
      <w:r>
        <w:t xml:space="preserve">Como medida de reposición por el impacto a generar a partir de la tala de los </w:t>
      </w:r>
      <w:r w:rsidR="00053E71">
        <w:t>{{</w:t>
      </w:r>
      <w:r w:rsidR="00053E71" w:rsidRPr="00053E71">
        <w:t>Cantidad</w:t>
      </w:r>
      <w:proofErr w:type="gramStart"/>
      <w:r w:rsidR="00053E71">
        <w:t>}}</w:t>
      </w:r>
      <w:r>
        <w:t>individuos</w:t>
      </w:r>
      <w:proofErr w:type="gramEnd"/>
      <w:r>
        <w:t xml:space="preserve"> arbóreos con el fin de que no interfieran con la ejecución del diseño denominado XXX construcción de la segunda calzada y andenes a ambos costados de la vía en la XXXXXXXXX en el municipio de XXXX del departamento del Meta y de acuerdo a lo mencionado de manera detallada en el ítem 5 del presente concepto técnico, le corresponde a  XXXXXXXXX identificada con NIT. XXXX, a través de su representante legal el señor XXXXXXXX, es la siembra de XXXXXXXXX (XXXXX) individuos arbóreos, de los cuales al menos el 40% deben ser especies que fueron otorgadas dentro del permiso de aprovechamiento. Se debe</w:t>
      </w:r>
      <w:r>
        <w:rPr>
          <w:i/>
        </w:rPr>
        <w:t xml:space="preserve"> </w:t>
      </w:r>
      <w:r>
        <w:t>tener en cuenta que la cantidad máxima de siembra por especie será del 15%.</w:t>
      </w:r>
    </w:p>
    <w:p w14:paraId="0A0F286C" w14:textId="77777777" w:rsidR="00A36993" w:rsidRDefault="00A36993">
      <w:pPr>
        <w:widowControl/>
        <w:spacing w:line="276" w:lineRule="auto"/>
        <w:jc w:val="both"/>
      </w:pPr>
    </w:p>
    <w:p w14:paraId="028E7AF9" w14:textId="77777777" w:rsidR="00A36993" w:rsidRDefault="00726C7C">
      <w:pPr>
        <w:spacing w:line="276" w:lineRule="auto"/>
        <w:jc w:val="both"/>
      </w:pPr>
      <w:r>
        <w:t xml:space="preserve">Se deberán sembrar especies forestales nativas de fácil adaptación y que sean ecológicamente equivalentes al bioma intervenido. </w:t>
      </w:r>
    </w:p>
    <w:p w14:paraId="2F105DBA" w14:textId="77777777" w:rsidR="00A36993" w:rsidRDefault="00A36993">
      <w:pPr>
        <w:spacing w:line="276" w:lineRule="auto"/>
        <w:jc w:val="both"/>
      </w:pPr>
    </w:p>
    <w:p w14:paraId="21E8760D" w14:textId="77777777" w:rsidR="00A36993" w:rsidRDefault="00726C7C">
      <w:pPr>
        <w:spacing w:line="276" w:lineRule="auto"/>
        <w:jc w:val="both"/>
      </w:pPr>
      <w:r>
        <w:t xml:space="preserve">En la siguiente tabla se presentan las especies que deben sembrarse por ser equivalentes al bioma intervenido. </w:t>
      </w:r>
    </w:p>
    <w:p w14:paraId="6E059428" w14:textId="77777777" w:rsidR="00A36993" w:rsidRDefault="00A36993">
      <w:pPr>
        <w:spacing w:line="276" w:lineRule="auto"/>
        <w:jc w:val="both"/>
      </w:pPr>
    </w:p>
    <w:p w14:paraId="6711AEA7" w14:textId="77777777" w:rsidR="00A36993" w:rsidRDefault="00726C7C">
      <w:pPr>
        <w:spacing w:line="276" w:lineRule="auto"/>
        <w:jc w:val="both"/>
      </w:pPr>
      <w:r>
        <w:t>XXXXXXXXX</w:t>
      </w:r>
    </w:p>
    <w:p w14:paraId="2C661AB4" w14:textId="77777777" w:rsidR="00A36993" w:rsidRDefault="00A36993">
      <w:pPr>
        <w:spacing w:line="276" w:lineRule="auto"/>
        <w:jc w:val="both"/>
      </w:pPr>
    </w:p>
    <w:p w14:paraId="641B43A7" w14:textId="77777777" w:rsidR="00A36993" w:rsidRDefault="00726C7C">
      <w:pPr>
        <w:spacing w:line="276" w:lineRule="auto"/>
        <w:jc w:val="both"/>
      </w:pPr>
      <w:r>
        <w:t xml:space="preserve">Las primeras XXXX (X) especies de la tabla deben ser sembradas, toda vez que son las mismas especies que se otorgaron dentro del aprovechamiento forestal. Es posible hacer una combinación con las otras especies, el interés con este tipo de procesos de restauración por enriquecimiento, es lograr heterogeneidad en el diseño y un mayor aporte ecosistémico al bioma intervenido.   </w:t>
      </w:r>
    </w:p>
    <w:p w14:paraId="04FF5CD3" w14:textId="77777777" w:rsidR="00A36993" w:rsidRDefault="00A36993">
      <w:pPr>
        <w:spacing w:line="276" w:lineRule="auto"/>
        <w:jc w:val="both"/>
      </w:pPr>
    </w:p>
    <w:p w14:paraId="5398C77E" w14:textId="77777777" w:rsidR="00A36993" w:rsidRDefault="00726C7C">
      <w:pPr>
        <w:rPr>
          <w:b/>
        </w:rPr>
      </w:pPr>
      <w:r>
        <w:rPr>
          <w:b/>
        </w:rPr>
        <w:t>c) Referente a la Tasa de Aprovechamiento forestal</w:t>
      </w:r>
    </w:p>
    <w:p w14:paraId="272A197F" w14:textId="77777777" w:rsidR="00A36993" w:rsidRDefault="00A36993">
      <w:pPr>
        <w:rPr>
          <w:b/>
        </w:rPr>
      </w:pPr>
    </w:p>
    <w:p w14:paraId="1520E61F" w14:textId="77777777" w:rsidR="00A36993" w:rsidRDefault="00726C7C">
      <w:pPr>
        <w:widowControl/>
        <w:spacing w:line="276" w:lineRule="auto"/>
        <w:jc w:val="both"/>
      </w:pPr>
      <w:r>
        <w:t>La XXXXXXXXX identificada con NIT. XXXXXX, a través de su representante legal el señor XXXXXXXXXX, deberá cancelar un valor correspondiente a</w:t>
      </w:r>
      <w:r w:rsidR="00053E71">
        <w:t xml:space="preserve"> {{</w:t>
      </w:r>
      <w:proofErr w:type="spellStart"/>
      <w:r w:rsidR="00053E71" w:rsidRPr="00053E71">
        <w:t>Compensacion_reposicion</w:t>
      </w:r>
      <w:proofErr w:type="spellEnd"/>
      <w:r w:rsidR="00053E71">
        <w:t xml:space="preserve">}} </w:t>
      </w:r>
      <w:r>
        <w:t>M/CTE ($</w:t>
      </w:r>
      <w:proofErr w:type="spellStart"/>
      <w:sdt>
        <w:sdtPr>
          <w:tag w:val="goog_rdk_23"/>
          <w:id w:val="-774094468"/>
        </w:sdtPr>
        <w:sdtEndPr/>
        <w:sdtContent>
          <w:ins w:id="3" w:author="Marcela Mondragon Velasquez" w:date="2023-11-23T22:05:00Z">
            <w:r>
              <w:t>xxxxxxxxxxx</w:t>
            </w:r>
          </w:ins>
          <w:proofErr w:type="spellEnd"/>
        </w:sdtContent>
      </w:sdt>
      <w:sdt>
        <w:sdtPr>
          <w:tag w:val="goog_rdk_24"/>
          <w:id w:val="-2040117101"/>
        </w:sdtPr>
        <w:sdtEndPr/>
        <w:sdtContent>
          <w:del w:id="4" w:author="Marcela Mondragon Velasquez" w:date="2023-11-23T22:05:00Z">
            <w:r>
              <w:delText>1.145.287,49)</w:delText>
            </w:r>
          </w:del>
        </w:sdtContent>
      </w:sdt>
      <w:r>
        <w:t xml:space="preserve"> por concepto de Tasa de Aprovechamiento forestal, conforme a la Resolución No. PS-GJ.1.2.6.20.0449 de /21/08/2020 “</w:t>
      </w:r>
      <w:r>
        <w:rPr>
          <w:i/>
        </w:rPr>
        <w:t>Por medio del cual acoge Concepto Técnico No. PM-GA.3.44.</w:t>
      </w:r>
      <w:proofErr w:type="gramStart"/>
      <w:r>
        <w:rPr>
          <w:i/>
        </w:rPr>
        <w:t>20.XXXX</w:t>
      </w:r>
      <w:proofErr w:type="gramEnd"/>
      <w:r>
        <w:rPr>
          <w:i/>
        </w:rPr>
        <w:t xml:space="preserve"> del 1XXX XXXX del 202XX y se reglamenta lo concerniente con la tasa compensatoria por aprovechamiento forestal maderable en bosques naturales en la jurisdicción del departamento del Meta y se dictan otras disposiciones</w:t>
      </w:r>
      <w:r>
        <w:t>”, tal como se presenta en la siguiente tabla:</w:t>
      </w:r>
    </w:p>
    <w:p w14:paraId="2A28E398" w14:textId="77777777" w:rsidR="00A36993" w:rsidRDefault="00A36993">
      <w:pPr>
        <w:widowControl/>
        <w:spacing w:line="276" w:lineRule="auto"/>
        <w:jc w:val="both"/>
      </w:pPr>
    </w:p>
    <w:p w14:paraId="7DAFF7C3" w14:textId="77777777" w:rsidR="00A36993" w:rsidRDefault="00726C7C">
      <w:pPr>
        <w:keepNext/>
        <w:pBdr>
          <w:top w:val="nil"/>
          <w:left w:val="nil"/>
          <w:bottom w:val="nil"/>
          <w:right w:val="nil"/>
          <w:between w:val="nil"/>
        </w:pBdr>
        <w:spacing w:after="200"/>
        <w:jc w:val="center"/>
        <w:rPr>
          <w:color w:val="1F497D"/>
          <w:sz w:val="20"/>
          <w:szCs w:val="20"/>
        </w:rPr>
      </w:pPr>
      <w:r>
        <w:rPr>
          <w:b/>
          <w:color w:val="000000"/>
          <w:sz w:val="20"/>
          <w:szCs w:val="20"/>
        </w:rPr>
        <w:t>Tabla 8:</w:t>
      </w:r>
      <w:r>
        <w:rPr>
          <w:color w:val="000000"/>
          <w:sz w:val="20"/>
          <w:szCs w:val="20"/>
        </w:rPr>
        <w:t xml:space="preserve"> Calculo de Tasa de compensación por aprovechamiento forestal aislado</w:t>
      </w:r>
      <w:r>
        <w:rPr>
          <w:color w:val="1F497D"/>
          <w:sz w:val="20"/>
          <w:szCs w:val="20"/>
        </w:rPr>
        <w:t>.</w:t>
      </w:r>
    </w:p>
    <w:tbl>
      <w:tblPr>
        <w:tblStyle w:val="a4"/>
        <w:tblW w:w="93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4"/>
        <w:gridCol w:w="1220"/>
        <w:gridCol w:w="1176"/>
        <w:gridCol w:w="1417"/>
        <w:gridCol w:w="1430"/>
        <w:gridCol w:w="1430"/>
      </w:tblGrid>
      <w:tr w:rsidR="00A36993" w14:paraId="5850E8AF" w14:textId="77777777">
        <w:trPr>
          <w:trHeight w:val="309"/>
          <w:jc w:val="center"/>
        </w:trPr>
        <w:tc>
          <w:tcPr>
            <w:tcW w:w="2684" w:type="dxa"/>
            <w:shd w:val="clear" w:color="auto" w:fill="EEECE1"/>
            <w:vAlign w:val="center"/>
          </w:tcPr>
          <w:p w14:paraId="62C0E0DC" w14:textId="77777777" w:rsidR="00A36993" w:rsidRDefault="00726C7C">
            <w:pPr>
              <w:spacing w:line="276" w:lineRule="auto"/>
              <w:jc w:val="center"/>
              <w:rPr>
                <w:color w:val="000000"/>
                <w:sz w:val="20"/>
                <w:szCs w:val="20"/>
              </w:rPr>
            </w:pPr>
            <w:r>
              <w:rPr>
                <w:color w:val="000000"/>
                <w:sz w:val="20"/>
                <w:szCs w:val="20"/>
              </w:rPr>
              <w:t>Nombre Científico</w:t>
            </w:r>
          </w:p>
        </w:tc>
        <w:tc>
          <w:tcPr>
            <w:tcW w:w="1220" w:type="dxa"/>
            <w:shd w:val="clear" w:color="auto" w:fill="EEECE1"/>
            <w:vAlign w:val="center"/>
          </w:tcPr>
          <w:p w14:paraId="1C7F3CDA" w14:textId="77777777" w:rsidR="00A36993" w:rsidRDefault="00726C7C">
            <w:pPr>
              <w:spacing w:line="276" w:lineRule="auto"/>
              <w:jc w:val="center"/>
              <w:rPr>
                <w:color w:val="000000"/>
                <w:sz w:val="20"/>
                <w:szCs w:val="20"/>
              </w:rPr>
            </w:pPr>
            <w:r>
              <w:rPr>
                <w:color w:val="000000"/>
                <w:sz w:val="20"/>
                <w:szCs w:val="20"/>
              </w:rPr>
              <w:t>Nombre Común</w:t>
            </w:r>
          </w:p>
        </w:tc>
        <w:tc>
          <w:tcPr>
            <w:tcW w:w="1176" w:type="dxa"/>
            <w:shd w:val="clear" w:color="auto" w:fill="EEECE1"/>
            <w:vAlign w:val="center"/>
          </w:tcPr>
          <w:p w14:paraId="584E445F" w14:textId="77777777" w:rsidR="00A36993" w:rsidRDefault="00726C7C">
            <w:pPr>
              <w:spacing w:line="276" w:lineRule="auto"/>
              <w:jc w:val="center"/>
              <w:rPr>
                <w:color w:val="000000"/>
                <w:sz w:val="20"/>
                <w:szCs w:val="20"/>
              </w:rPr>
            </w:pPr>
            <w:proofErr w:type="spellStart"/>
            <w:r>
              <w:rPr>
                <w:color w:val="000000"/>
                <w:sz w:val="20"/>
                <w:szCs w:val="20"/>
              </w:rPr>
              <w:t>N°</w:t>
            </w:r>
            <w:proofErr w:type="spellEnd"/>
            <w:r>
              <w:rPr>
                <w:color w:val="000000"/>
                <w:sz w:val="20"/>
                <w:szCs w:val="20"/>
              </w:rPr>
              <w:t xml:space="preserve"> de individuos</w:t>
            </w:r>
          </w:p>
        </w:tc>
        <w:tc>
          <w:tcPr>
            <w:tcW w:w="1417" w:type="dxa"/>
            <w:shd w:val="clear" w:color="auto" w:fill="EEECE1"/>
            <w:vAlign w:val="center"/>
          </w:tcPr>
          <w:p w14:paraId="4DA1CDCC" w14:textId="77777777" w:rsidR="00A36993" w:rsidRDefault="00726C7C">
            <w:pPr>
              <w:spacing w:line="276" w:lineRule="auto"/>
              <w:jc w:val="center"/>
              <w:rPr>
                <w:color w:val="000000"/>
                <w:sz w:val="20"/>
                <w:szCs w:val="20"/>
              </w:rPr>
            </w:pPr>
            <w:proofErr w:type="spellStart"/>
            <w:r>
              <w:rPr>
                <w:color w:val="000000"/>
                <w:sz w:val="20"/>
                <w:szCs w:val="20"/>
              </w:rPr>
              <w:t>Vopi</w:t>
            </w:r>
            <w:proofErr w:type="spellEnd"/>
            <w:r>
              <w:rPr>
                <w:color w:val="000000"/>
                <w:sz w:val="20"/>
                <w:szCs w:val="20"/>
              </w:rPr>
              <w:t xml:space="preserve"> (m³)</w:t>
            </w:r>
          </w:p>
        </w:tc>
        <w:tc>
          <w:tcPr>
            <w:tcW w:w="1430" w:type="dxa"/>
            <w:shd w:val="clear" w:color="auto" w:fill="EEECE1"/>
            <w:vAlign w:val="center"/>
          </w:tcPr>
          <w:p w14:paraId="5360EA6B" w14:textId="77777777" w:rsidR="00A36993" w:rsidRDefault="00726C7C">
            <w:pPr>
              <w:spacing w:line="276" w:lineRule="auto"/>
              <w:jc w:val="center"/>
              <w:rPr>
                <w:color w:val="000000"/>
                <w:sz w:val="20"/>
                <w:szCs w:val="20"/>
              </w:rPr>
            </w:pPr>
            <w:proofErr w:type="spellStart"/>
            <w:proofErr w:type="gramStart"/>
            <w:r>
              <w:rPr>
                <w:color w:val="000000"/>
                <w:sz w:val="20"/>
                <w:szCs w:val="20"/>
              </w:rPr>
              <w:t>MPi</w:t>
            </w:r>
            <w:proofErr w:type="spellEnd"/>
            <w:r>
              <w:rPr>
                <w:color w:val="000000"/>
                <w:sz w:val="20"/>
                <w:szCs w:val="20"/>
              </w:rPr>
              <w:t xml:space="preserve">  (</w:t>
            </w:r>
            <w:proofErr w:type="gramEnd"/>
            <w:r>
              <w:rPr>
                <w:color w:val="000000"/>
                <w:sz w:val="20"/>
                <w:szCs w:val="20"/>
              </w:rPr>
              <w:t>$)</w:t>
            </w:r>
          </w:p>
        </w:tc>
        <w:tc>
          <w:tcPr>
            <w:tcW w:w="1430" w:type="dxa"/>
            <w:shd w:val="clear" w:color="auto" w:fill="EEECE1"/>
            <w:vAlign w:val="center"/>
          </w:tcPr>
          <w:p w14:paraId="480DE682" w14:textId="77777777" w:rsidR="00A36993" w:rsidRDefault="00726C7C">
            <w:pPr>
              <w:spacing w:line="276" w:lineRule="auto"/>
              <w:jc w:val="center"/>
              <w:rPr>
                <w:color w:val="000000"/>
                <w:sz w:val="20"/>
                <w:szCs w:val="20"/>
              </w:rPr>
            </w:pPr>
            <w:r>
              <w:rPr>
                <w:color w:val="000000"/>
                <w:sz w:val="20"/>
                <w:szCs w:val="20"/>
              </w:rPr>
              <w:t>Categoría</w:t>
            </w:r>
          </w:p>
        </w:tc>
      </w:tr>
      <w:tr w:rsidR="00A36993" w14:paraId="5109063C" w14:textId="77777777">
        <w:trPr>
          <w:trHeight w:val="300"/>
          <w:jc w:val="center"/>
        </w:trPr>
        <w:tc>
          <w:tcPr>
            <w:tcW w:w="2684" w:type="dxa"/>
            <w:shd w:val="clear" w:color="auto" w:fill="auto"/>
            <w:vAlign w:val="bottom"/>
          </w:tcPr>
          <w:p w14:paraId="32FB6B26" w14:textId="77777777" w:rsidR="00A36993" w:rsidRDefault="00A36993">
            <w:pPr>
              <w:spacing w:line="276" w:lineRule="auto"/>
              <w:jc w:val="center"/>
              <w:rPr>
                <w:i/>
                <w:color w:val="000000"/>
                <w:sz w:val="20"/>
                <w:szCs w:val="20"/>
              </w:rPr>
            </w:pPr>
          </w:p>
        </w:tc>
        <w:tc>
          <w:tcPr>
            <w:tcW w:w="1220" w:type="dxa"/>
            <w:vAlign w:val="bottom"/>
          </w:tcPr>
          <w:p w14:paraId="724A6805" w14:textId="77777777" w:rsidR="00A36993" w:rsidRDefault="00A36993">
            <w:pPr>
              <w:spacing w:line="276" w:lineRule="auto"/>
              <w:jc w:val="center"/>
              <w:rPr>
                <w:color w:val="000000"/>
                <w:sz w:val="20"/>
                <w:szCs w:val="20"/>
              </w:rPr>
            </w:pPr>
          </w:p>
        </w:tc>
        <w:tc>
          <w:tcPr>
            <w:tcW w:w="1176" w:type="dxa"/>
            <w:vAlign w:val="center"/>
          </w:tcPr>
          <w:p w14:paraId="2B857224" w14:textId="77777777" w:rsidR="00A36993" w:rsidRDefault="00A36993">
            <w:pPr>
              <w:spacing w:line="276" w:lineRule="auto"/>
              <w:jc w:val="center"/>
              <w:rPr>
                <w:color w:val="000000"/>
                <w:sz w:val="20"/>
                <w:szCs w:val="20"/>
              </w:rPr>
            </w:pPr>
          </w:p>
        </w:tc>
        <w:tc>
          <w:tcPr>
            <w:tcW w:w="1417" w:type="dxa"/>
            <w:shd w:val="clear" w:color="auto" w:fill="auto"/>
            <w:vAlign w:val="center"/>
          </w:tcPr>
          <w:p w14:paraId="39789F54" w14:textId="77777777" w:rsidR="00A36993" w:rsidRDefault="00A36993">
            <w:pPr>
              <w:spacing w:line="276" w:lineRule="auto"/>
              <w:jc w:val="center"/>
              <w:rPr>
                <w:color w:val="000000"/>
                <w:sz w:val="20"/>
                <w:szCs w:val="20"/>
              </w:rPr>
            </w:pPr>
          </w:p>
        </w:tc>
        <w:tc>
          <w:tcPr>
            <w:tcW w:w="1430" w:type="dxa"/>
            <w:shd w:val="clear" w:color="auto" w:fill="auto"/>
            <w:vAlign w:val="center"/>
          </w:tcPr>
          <w:p w14:paraId="63852198" w14:textId="77777777" w:rsidR="00A36993" w:rsidRDefault="00A36993">
            <w:pPr>
              <w:jc w:val="center"/>
              <w:rPr>
                <w:color w:val="000000"/>
                <w:sz w:val="20"/>
                <w:szCs w:val="20"/>
              </w:rPr>
            </w:pPr>
          </w:p>
        </w:tc>
        <w:tc>
          <w:tcPr>
            <w:tcW w:w="1430" w:type="dxa"/>
            <w:shd w:val="clear" w:color="auto" w:fill="auto"/>
          </w:tcPr>
          <w:p w14:paraId="0566BA62" w14:textId="77777777" w:rsidR="00A36993" w:rsidRDefault="00A36993">
            <w:pPr>
              <w:spacing w:line="276" w:lineRule="auto"/>
              <w:jc w:val="center"/>
              <w:rPr>
                <w:color w:val="000000"/>
                <w:sz w:val="20"/>
                <w:szCs w:val="20"/>
              </w:rPr>
            </w:pPr>
          </w:p>
        </w:tc>
      </w:tr>
      <w:tr w:rsidR="00A36993" w14:paraId="299F73A4" w14:textId="77777777">
        <w:trPr>
          <w:trHeight w:val="300"/>
          <w:jc w:val="center"/>
        </w:trPr>
        <w:tc>
          <w:tcPr>
            <w:tcW w:w="2684" w:type="dxa"/>
            <w:shd w:val="clear" w:color="auto" w:fill="auto"/>
            <w:vAlign w:val="bottom"/>
          </w:tcPr>
          <w:p w14:paraId="62411452" w14:textId="77777777" w:rsidR="00A36993" w:rsidRDefault="00A36993">
            <w:pPr>
              <w:spacing w:line="276" w:lineRule="auto"/>
              <w:jc w:val="center"/>
              <w:rPr>
                <w:i/>
                <w:color w:val="000000"/>
                <w:sz w:val="20"/>
                <w:szCs w:val="20"/>
              </w:rPr>
            </w:pPr>
          </w:p>
        </w:tc>
        <w:tc>
          <w:tcPr>
            <w:tcW w:w="1220" w:type="dxa"/>
            <w:vAlign w:val="bottom"/>
          </w:tcPr>
          <w:p w14:paraId="75B57689" w14:textId="77777777" w:rsidR="00A36993" w:rsidRDefault="00A36993">
            <w:pPr>
              <w:spacing w:line="276" w:lineRule="auto"/>
              <w:jc w:val="center"/>
              <w:rPr>
                <w:color w:val="000000"/>
                <w:sz w:val="20"/>
                <w:szCs w:val="20"/>
              </w:rPr>
            </w:pPr>
          </w:p>
        </w:tc>
        <w:tc>
          <w:tcPr>
            <w:tcW w:w="1176" w:type="dxa"/>
            <w:vAlign w:val="center"/>
          </w:tcPr>
          <w:p w14:paraId="4D91636C" w14:textId="77777777" w:rsidR="00A36993" w:rsidRDefault="00A36993">
            <w:pPr>
              <w:spacing w:line="276" w:lineRule="auto"/>
              <w:jc w:val="center"/>
              <w:rPr>
                <w:color w:val="000000"/>
                <w:sz w:val="20"/>
                <w:szCs w:val="20"/>
              </w:rPr>
            </w:pPr>
          </w:p>
        </w:tc>
        <w:tc>
          <w:tcPr>
            <w:tcW w:w="1417" w:type="dxa"/>
            <w:shd w:val="clear" w:color="auto" w:fill="auto"/>
            <w:vAlign w:val="center"/>
          </w:tcPr>
          <w:p w14:paraId="5DA01799" w14:textId="77777777" w:rsidR="00A36993" w:rsidRDefault="00A36993">
            <w:pPr>
              <w:spacing w:line="276" w:lineRule="auto"/>
              <w:jc w:val="center"/>
              <w:rPr>
                <w:color w:val="000000"/>
                <w:sz w:val="20"/>
                <w:szCs w:val="20"/>
              </w:rPr>
            </w:pPr>
          </w:p>
        </w:tc>
        <w:tc>
          <w:tcPr>
            <w:tcW w:w="1430" w:type="dxa"/>
            <w:shd w:val="clear" w:color="auto" w:fill="auto"/>
            <w:vAlign w:val="center"/>
          </w:tcPr>
          <w:p w14:paraId="61B641F7" w14:textId="77777777" w:rsidR="00A36993" w:rsidRDefault="00A36993">
            <w:pPr>
              <w:jc w:val="center"/>
              <w:rPr>
                <w:color w:val="000000"/>
                <w:sz w:val="20"/>
                <w:szCs w:val="20"/>
              </w:rPr>
            </w:pPr>
          </w:p>
        </w:tc>
        <w:tc>
          <w:tcPr>
            <w:tcW w:w="1430" w:type="dxa"/>
            <w:shd w:val="clear" w:color="auto" w:fill="auto"/>
            <w:vAlign w:val="center"/>
          </w:tcPr>
          <w:p w14:paraId="280D8476" w14:textId="77777777" w:rsidR="00A36993" w:rsidRDefault="00A36993">
            <w:pPr>
              <w:spacing w:line="276" w:lineRule="auto"/>
              <w:jc w:val="center"/>
              <w:rPr>
                <w:color w:val="000000"/>
                <w:sz w:val="20"/>
                <w:szCs w:val="20"/>
              </w:rPr>
            </w:pPr>
          </w:p>
        </w:tc>
      </w:tr>
      <w:tr w:rsidR="00A36993" w14:paraId="0547B50C" w14:textId="77777777">
        <w:trPr>
          <w:trHeight w:val="300"/>
          <w:jc w:val="center"/>
        </w:trPr>
        <w:tc>
          <w:tcPr>
            <w:tcW w:w="3904" w:type="dxa"/>
            <w:gridSpan w:val="2"/>
            <w:shd w:val="clear" w:color="auto" w:fill="auto"/>
            <w:vAlign w:val="bottom"/>
          </w:tcPr>
          <w:p w14:paraId="65242D12" w14:textId="77777777" w:rsidR="00A36993" w:rsidRDefault="00726C7C">
            <w:pPr>
              <w:spacing w:line="276" w:lineRule="auto"/>
              <w:jc w:val="center"/>
              <w:rPr>
                <w:b/>
                <w:color w:val="000000"/>
                <w:sz w:val="20"/>
                <w:szCs w:val="20"/>
              </w:rPr>
            </w:pPr>
            <w:r>
              <w:rPr>
                <w:b/>
                <w:i/>
                <w:color w:val="000000"/>
                <w:sz w:val="20"/>
                <w:szCs w:val="20"/>
              </w:rPr>
              <w:t>Total</w:t>
            </w:r>
          </w:p>
        </w:tc>
        <w:tc>
          <w:tcPr>
            <w:tcW w:w="1176" w:type="dxa"/>
            <w:vAlign w:val="center"/>
          </w:tcPr>
          <w:p w14:paraId="37E20B38" w14:textId="77777777" w:rsidR="00A36993" w:rsidRDefault="00726C7C">
            <w:pPr>
              <w:spacing w:line="276" w:lineRule="auto"/>
              <w:jc w:val="center"/>
              <w:rPr>
                <w:b/>
                <w:color w:val="000000"/>
                <w:sz w:val="20"/>
                <w:szCs w:val="20"/>
              </w:rPr>
            </w:pPr>
            <w:r>
              <w:rPr>
                <w:b/>
                <w:color w:val="000000"/>
                <w:sz w:val="20"/>
                <w:szCs w:val="20"/>
              </w:rPr>
              <w:t>XXXXX</w:t>
            </w:r>
          </w:p>
        </w:tc>
        <w:tc>
          <w:tcPr>
            <w:tcW w:w="1417" w:type="dxa"/>
            <w:shd w:val="clear" w:color="auto" w:fill="auto"/>
            <w:vAlign w:val="center"/>
          </w:tcPr>
          <w:p w14:paraId="75D52A99" w14:textId="77777777" w:rsidR="00A36993" w:rsidRDefault="00726C7C">
            <w:pPr>
              <w:spacing w:line="276" w:lineRule="auto"/>
              <w:jc w:val="center"/>
              <w:rPr>
                <w:b/>
                <w:color w:val="000000"/>
                <w:sz w:val="20"/>
                <w:szCs w:val="20"/>
              </w:rPr>
            </w:pPr>
            <w:r>
              <w:rPr>
                <w:b/>
                <w:color w:val="000000"/>
                <w:sz w:val="20"/>
                <w:szCs w:val="20"/>
              </w:rPr>
              <w:t>XXXX</w:t>
            </w:r>
          </w:p>
        </w:tc>
        <w:tc>
          <w:tcPr>
            <w:tcW w:w="2860" w:type="dxa"/>
            <w:gridSpan w:val="2"/>
            <w:shd w:val="clear" w:color="auto" w:fill="auto"/>
            <w:vAlign w:val="center"/>
          </w:tcPr>
          <w:p w14:paraId="0DD025D3" w14:textId="77777777" w:rsidR="00A36993" w:rsidRDefault="00726C7C">
            <w:pPr>
              <w:spacing w:line="276" w:lineRule="auto"/>
              <w:jc w:val="center"/>
              <w:rPr>
                <w:color w:val="000000"/>
                <w:sz w:val="20"/>
                <w:szCs w:val="20"/>
              </w:rPr>
            </w:pPr>
            <w:r>
              <w:rPr>
                <w:b/>
                <w:color w:val="000000"/>
                <w:sz w:val="20"/>
                <w:szCs w:val="20"/>
              </w:rPr>
              <w:t>XXXXXXXXX</w:t>
            </w:r>
          </w:p>
        </w:tc>
      </w:tr>
    </w:tbl>
    <w:p w14:paraId="2AF932FA" w14:textId="77777777" w:rsidR="00A36993" w:rsidRDefault="00A36993">
      <w:pPr>
        <w:rPr>
          <w:b/>
        </w:rPr>
      </w:pPr>
    </w:p>
    <w:p w14:paraId="35255B57" w14:textId="77777777" w:rsidR="00A36993" w:rsidRDefault="00726C7C">
      <w:pPr>
        <w:spacing w:line="276" w:lineRule="auto"/>
        <w:jc w:val="both"/>
        <w:rPr>
          <w:sz w:val="20"/>
          <w:szCs w:val="20"/>
        </w:rPr>
      </w:pPr>
      <w:r>
        <w:rPr>
          <w:sz w:val="20"/>
          <w:szCs w:val="20"/>
        </w:rPr>
        <w:t xml:space="preserve">TAFM= Tasa por aprovechamiento forestal maderable </w:t>
      </w:r>
    </w:p>
    <w:p w14:paraId="752DED1F" w14:textId="77777777" w:rsidR="00A36993" w:rsidRDefault="00726C7C">
      <w:pPr>
        <w:spacing w:line="276" w:lineRule="auto"/>
        <w:jc w:val="both"/>
        <w:rPr>
          <w:sz w:val="20"/>
          <w:szCs w:val="20"/>
        </w:rPr>
      </w:pPr>
      <w:proofErr w:type="spellStart"/>
      <w:r>
        <w:rPr>
          <w:sz w:val="20"/>
          <w:szCs w:val="20"/>
        </w:rPr>
        <w:t>Vopi</w:t>
      </w:r>
      <w:proofErr w:type="spellEnd"/>
      <w:r>
        <w:rPr>
          <w:sz w:val="20"/>
          <w:szCs w:val="20"/>
        </w:rPr>
        <w:t xml:space="preserve">= Volumen total otorgado en pie </w:t>
      </w:r>
    </w:p>
    <w:p w14:paraId="7DEEBA44" w14:textId="77777777" w:rsidR="00A36993" w:rsidRDefault="00726C7C">
      <w:pPr>
        <w:spacing w:line="276" w:lineRule="auto"/>
        <w:jc w:val="both"/>
        <w:rPr>
          <w:sz w:val="20"/>
          <w:szCs w:val="20"/>
        </w:rPr>
      </w:pPr>
      <w:proofErr w:type="spellStart"/>
      <w:r>
        <w:rPr>
          <w:sz w:val="20"/>
          <w:szCs w:val="20"/>
        </w:rPr>
        <w:t>Mpi</w:t>
      </w:r>
      <w:proofErr w:type="spellEnd"/>
      <w:r>
        <w:rPr>
          <w:sz w:val="20"/>
          <w:szCs w:val="20"/>
        </w:rPr>
        <w:t xml:space="preserve"> = Monto a pagar por especie </w:t>
      </w:r>
    </w:p>
    <w:p w14:paraId="4A6CB438" w14:textId="77777777" w:rsidR="00A36993" w:rsidRDefault="00A36993">
      <w:pPr>
        <w:widowControl/>
        <w:spacing w:line="276" w:lineRule="auto"/>
        <w:jc w:val="both"/>
      </w:pPr>
    </w:p>
    <w:p w14:paraId="474AA960" w14:textId="77777777" w:rsidR="00A36993" w:rsidRDefault="00726C7C">
      <w:pPr>
        <w:widowControl/>
        <w:spacing w:line="276" w:lineRule="auto"/>
        <w:jc w:val="both"/>
      </w:pPr>
      <w:r>
        <w:t xml:space="preserve">Es importante mencionar que, dentro del cálculo de la Tasa de Aprovechamiento Forestal, no se encuentran incluidas las especies que se encontraron en campo muertas en pie, así como las especies </w:t>
      </w:r>
      <w:proofErr w:type="gramStart"/>
      <w:r>
        <w:rPr>
          <w:i/>
        </w:rPr>
        <w:t xml:space="preserve">XXXXXXXXXX </w:t>
      </w:r>
      <w:r>
        <w:t xml:space="preserve"> al</w:t>
      </w:r>
      <w:proofErr w:type="gramEnd"/>
      <w:r>
        <w:t xml:space="preserve"> ser especies de habito de XXXXXXXX no se realiza la tasación por aprovechamiento forestal aislado, razón por la cual el volumen obtenido para estos individuos no aparece en la tabla anterior.</w:t>
      </w:r>
    </w:p>
    <w:p w14:paraId="1650AA55" w14:textId="77777777" w:rsidR="00A36993" w:rsidRDefault="00A36993">
      <w:pPr>
        <w:widowControl/>
        <w:spacing w:line="276" w:lineRule="auto"/>
        <w:jc w:val="both"/>
      </w:pPr>
    </w:p>
    <w:p w14:paraId="2FA34C48" w14:textId="77777777" w:rsidR="00A36993" w:rsidRDefault="00726C7C">
      <w:pPr>
        <w:widowControl/>
        <w:numPr>
          <w:ilvl w:val="0"/>
          <w:numId w:val="1"/>
        </w:numPr>
        <w:pBdr>
          <w:top w:val="nil"/>
          <w:left w:val="nil"/>
          <w:bottom w:val="nil"/>
          <w:right w:val="nil"/>
          <w:between w:val="nil"/>
        </w:pBdr>
        <w:spacing w:line="276" w:lineRule="auto"/>
        <w:jc w:val="both"/>
      </w:pPr>
      <w:r>
        <w:rPr>
          <w:color w:val="000000"/>
        </w:rPr>
        <w:lastRenderedPageBreak/>
        <w:t>La XXXXXXXX identificada con NIT. XXXXXXX, a través de su representante legal el señor XXXXXXX, tendrá como plazo para la ejecución del aprovechamiento forestal un total de doce (12) meses contados a partir de la notificación del acto administrativo.</w:t>
      </w:r>
    </w:p>
    <w:p w14:paraId="26B231FC" w14:textId="77777777" w:rsidR="00A36993" w:rsidRDefault="00A36993">
      <w:pPr>
        <w:pBdr>
          <w:top w:val="nil"/>
          <w:left w:val="nil"/>
          <w:bottom w:val="nil"/>
          <w:right w:val="nil"/>
          <w:between w:val="nil"/>
        </w:pBdr>
        <w:ind w:left="2289" w:hanging="360"/>
        <w:rPr>
          <w:color w:val="000000"/>
        </w:rPr>
      </w:pPr>
    </w:p>
    <w:p w14:paraId="1D34637F" w14:textId="77777777" w:rsidR="00A36993" w:rsidRDefault="00726C7C">
      <w:pPr>
        <w:widowControl/>
        <w:numPr>
          <w:ilvl w:val="0"/>
          <w:numId w:val="1"/>
        </w:numPr>
        <w:pBdr>
          <w:top w:val="nil"/>
          <w:left w:val="nil"/>
          <w:bottom w:val="nil"/>
          <w:right w:val="nil"/>
          <w:between w:val="nil"/>
        </w:pBdr>
        <w:spacing w:line="276" w:lineRule="auto"/>
        <w:jc w:val="both"/>
      </w:pPr>
      <w:r>
        <w:rPr>
          <w:color w:val="000000"/>
        </w:rPr>
        <w:t xml:space="preserve">La XXXXXX identificada con NIT. XXXXX, a través de su representante legal el señor XXXXXXXX, deberá contar con un ingeniero forestal y una cuadrilla con certificación en talas, los cuales permanecerán en la obra cuando se esté llevando a cabo la ejecución de la tala y el manejo de los subproductos resultantes. </w:t>
      </w:r>
    </w:p>
    <w:p w14:paraId="7DD9B588" w14:textId="77777777" w:rsidR="00A36993" w:rsidRDefault="00A36993">
      <w:pPr>
        <w:widowControl/>
        <w:spacing w:line="276" w:lineRule="auto"/>
        <w:jc w:val="both"/>
      </w:pPr>
    </w:p>
    <w:p w14:paraId="24161DAA" w14:textId="77777777" w:rsidR="00A36993" w:rsidRDefault="00726C7C">
      <w:pPr>
        <w:widowControl/>
        <w:numPr>
          <w:ilvl w:val="0"/>
          <w:numId w:val="1"/>
        </w:numPr>
        <w:pBdr>
          <w:top w:val="nil"/>
          <w:left w:val="nil"/>
          <w:bottom w:val="nil"/>
          <w:right w:val="nil"/>
          <w:between w:val="nil"/>
        </w:pBdr>
        <w:spacing w:line="276" w:lineRule="auto"/>
        <w:jc w:val="both"/>
      </w:pPr>
      <w:r>
        <w:rPr>
          <w:color w:val="000000"/>
        </w:rPr>
        <w:t xml:space="preserve">En el caso que se llegue a presentar alguna anomalía durante la ejecución del aprovechamiento, La XXXXXXXXXXXX identificada con NIT. XXXXXXXXXXX, a través de su representante legal el señor XXXXXX, tendrá que informar inmediatamente a </w:t>
      </w:r>
      <w:proofErr w:type="spellStart"/>
      <w:r>
        <w:rPr>
          <w:color w:val="000000"/>
        </w:rPr>
        <w:t>Cormacarena</w:t>
      </w:r>
      <w:proofErr w:type="spellEnd"/>
      <w:r>
        <w:rPr>
          <w:color w:val="000000"/>
        </w:rPr>
        <w:t xml:space="preserve"> sobre la situación especial presentada.</w:t>
      </w:r>
    </w:p>
    <w:p w14:paraId="7F7CD4F3" w14:textId="77777777" w:rsidR="00A36993" w:rsidRDefault="00A36993">
      <w:pPr>
        <w:pBdr>
          <w:top w:val="nil"/>
          <w:left w:val="nil"/>
          <w:bottom w:val="nil"/>
          <w:right w:val="nil"/>
          <w:between w:val="nil"/>
        </w:pBdr>
        <w:ind w:left="2289" w:hanging="360"/>
        <w:rPr>
          <w:color w:val="000000"/>
        </w:rPr>
      </w:pPr>
    </w:p>
    <w:p w14:paraId="73027871" w14:textId="77777777" w:rsidR="00A36993" w:rsidRDefault="00726C7C">
      <w:pPr>
        <w:widowControl/>
        <w:numPr>
          <w:ilvl w:val="0"/>
          <w:numId w:val="1"/>
        </w:numPr>
        <w:pBdr>
          <w:top w:val="nil"/>
          <w:left w:val="nil"/>
          <w:bottom w:val="nil"/>
          <w:right w:val="nil"/>
          <w:between w:val="nil"/>
        </w:pBdr>
        <w:spacing w:line="276" w:lineRule="auto"/>
        <w:jc w:val="both"/>
      </w:pPr>
      <w:r>
        <w:rPr>
          <w:color w:val="000000"/>
        </w:rPr>
        <w:t>En caso de cualquier imprevisto (accidente y/o demás) será única y exclusivamente responsabilidad de XXXXXXX identificada con NIT. XXXXXXXXXX, a través de su representante legal el señor XXXXXXXX</w:t>
      </w:r>
    </w:p>
    <w:p w14:paraId="40D38528" w14:textId="77777777" w:rsidR="00A36993" w:rsidRDefault="00A36993">
      <w:pPr>
        <w:pBdr>
          <w:top w:val="nil"/>
          <w:left w:val="nil"/>
          <w:bottom w:val="nil"/>
          <w:right w:val="nil"/>
          <w:between w:val="nil"/>
        </w:pBdr>
        <w:ind w:left="2289" w:hanging="360"/>
        <w:rPr>
          <w:color w:val="000000"/>
        </w:rPr>
      </w:pPr>
    </w:p>
    <w:p w14:paraId="0DA81DFC" w14:textId="77777777" w:rsidR="00A36993" w:rsidRDefault="00726C7C">
      <w:pPr>
        <w:widowControl/>
        <w:numPr>
          <w:ilvl w:val="0"/>
          <w:numId w:val="8"/>
        </w:numPr>
        <w:pBdr>
          <w:top w:val="nil"/>
          <w:left w:val="nil"/>
          <w:bottom w:val="nil"/>
          <w:right w:val="nil"/>
          <w:between w:val="nil"/>
        </w:pBdr>
        <w:spacing w:line="276" w:lineRule="auto"/>
        <w:jc w:val="both"/>
      </w:pPr>
      <w:r>
        <w:rPr>
          <w:color w:val="000000"/>
        </w:rPr>
        <w:t>En caso de realizarse aprovechamientos en sitios no autorizados, por parte de La XXXXXXXXXX identificada con NIT. XXXXXXXXX, a través de su representante legal el señor XXXXXXXXXX, o transportar madera no autorizada, o amparar el transporte de madera ilegal, se recomienda revocar inmediatamente la autorización de aprovechamiento forestal aislado, e iniciar el respectivo proceso sancionatorio administrativo y/o penal a que haya lugar.</w:t>
      </w:r>
    </w:p>
    <w:p w14:paraId="059306D8" w14:textId="77777777" w:rsidR="00A36993" w:rsidRDefault="00A36993">
      <w:pPr>
        <w:pBdr>
          <w:top w:val="nil"/>
          <w:left w:val="nil"/>
          <w:bottom w:val="nil"/>
          <w:right w:val="nil"/>
          <w:between w:val="nil"/>
        </w:pBdr>
        <w:spacing w:line="276" w:lineRule="auto"/>
        <w:ind w:left="720"/>
        <w:jc w:val="both"/>
        <w:rPr>
          <w:color w:val="000000"/>
        </w:rPr>
      </w:pPr>
    </w:p>
    <w:p w14:paraId="747A4C14" w14:textId="77777777" w:rsidR="00A36993" w:rsidRDefault="00726C7C">
      <w:pPr>
        <w:spacing w:line="276" w:lineRule="auto"/>
        <w:jc w:val="center"/>
        <w:rPr>
          <w:i/>
        </w:rPr>
      </w:pPr>
      <w:r>
        <w:rPr>
          <w:i/>
        </w:rPr>
        <w:t xml:space="preserve">“El concepto técnico que se emite no compromete la responsabilidad de </w:t>
      </w:r>
      <w:proofErr w:type="spellStart"/>
      <w:r>
        <w:rPr>
          <w:i/>
        </w:rPr>
        <w:t>Cormacarena</w:t>
      </w:r>
      <w:proofErr w:type="spellEnd"/>
      <w:r>
        <w:rPr>
          <w:i/>
        </w:rPr>
        <w:t xml:space="preserve"> por sí sola, ni serán de obligatorio cumplimiento o ejecución sin que medie acto administrativo que lo apruebe. Por el contenido de este documento se hacen responsables en los términos de la ley 734 de 2002, los funcionarios y contratistas de </w:t>
      </w:r>
      <w:proofErr w:type="spellStart"/>
      <w:r>
        <w:rPr>
          <w:i/>
        </w:rPr>
        <w:t>Cormacarena</w:t>
      </w:r>
      <w:proofErr w:type="spellEnd"/>
      <w:r>
        <w:rPr>
          <w:i/>
        </w:rPr>
        <w:t>, que intervengan en su elaboración, revisión y aprobación”.</w:t>
      </w:r>
    </w:p>
    <w:p w14:paraId="12C5A3A3" w14:textId="77777777" w:rsidR="00A36993" w:rsidRDefault="00726C7C">
      <w:pPr>
        <w:spacing w:line="276" w:lineRule="auto"/>
      </w:pPr>
      <w:r>
        <w:t>Concepto técnico elaborado por:</w:t>
      </w:r>
    </w:p>
    <w:p w14:paraId="43236E2B" w14:textId="77777777" w:rsidR="00A36993" w:rsidRDefault="00A36993">
      <w:pPr>
        <w:spacing w:line="276" w:lineRule="auto"/>
        <w:jc w:val="both"/>
      </w:pPr>
    </w:p>
    <w:p w14:paraId="41464C2D" w14:textId="77777777" w:rsidR="00A36993" w:rsidRDefault="00A36993">
      <w:pPr>
        <w:spacing w:line="276" w:lineRule="auto"/>
        <w:jc w:val="both"/>
      </w:pPr>
    </w:p>
    <w:p w14:paraId="40E52B0C" w14:textId="77777777" w:rsidR="00053E71" w:rsidRDefault="00053E71" w:rsidP="00053E71">
      <w:pPr>
        <w:spacing w:line="276" w:lineRule="auto"/>
      </w:pPr>
      <w:bookmarkStart w:id="5" w:name="_heading=h.30j0zll" w:colFirst="0" w:colLast="0"/>
      <w:bookmarkStart w:id="6" w:name="_Hlk154489826"/>
      <w:bookmarkEnd w:id="5"/>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053E71" w14:paraId="48CC96DE" w14:textId="77777777" w:rsidTr="00612C85">
        <w:tc>
          <w:tcPr>
            <w:tcW w:w="4535" w:type="dxa"/>
            <w:tcBorders>
              <w:top w:val="single" w:sz="4" w:space="0" w:color="000000"/>
            </w:tcBorders>
            <w:vAlign w:val="center"/>
          </w:tcPr>
          <w:p w14:paraId="32B136E3" w14:textId="77777777" w:rsidR="00053E71" w:rsidRDefault="00053E71" w:rsidP="00612C85">
            <w:pPr>
              <w:jc w:val="center"/>
              <w:rPr>
                <w:b/>
              </w:rPr>
            </w:pPr>
            <w:r>
              <w:rPr>
                <w:b/>
              </w:rPr>
              <w:t>{{nombre-</w:t>
            </w:r>
            <w:proofErr w:type="spellStart"/>
            <w:r>
              <w:rPr>
                <w:b/>
              </w:rPr>
              <w:t>tecnico</w:t>
            </w:r>
            <w:proofErr w:type="spellEnd"/>
            <w:r>
              <w:rPr>
                <w:b/>
              </w:rPr>
              <w:t>-responsable}}</w:t>
            </w:r>
          </w:p>
        </w:tc>
        <w:tc>
          <w:tcPr>
            <w:tcW w:w="567" w:type="dxa"/>
          </w:tcPr>
          <w:p w14:paraId="53937FE6" w14:textId="77777777" w:rsidR="00053E71" w:rsidRDefault="00053E71" w:rsidP="00612C85">
            <w:pPr>
              <w:spacing w:line="276" w:lineRule="auto"/>
              <w:jc w:val="center"/>
            </w:pPr>
          </w:p>
        </w:tc>
        <w:tc>
          <w:tcPr>
            <w:tcW w:w="4535" w:type="dxa"/>
            <w:tcBorders>
              <w:top w:val="single" w:sz="4" w:space="0" w:color="000000"/>
            </w:tcBorders>
            <w:vAlign w:val="center"/>
          </w:tcPr>
          <w:p w14:paraId="5C9E87CC" w14:textId="77777777" w:rsidR="00053E71" w:rsidRDefault="00053E71" w:rsidP="00612C85">
            <w:pPr>
              <w:jc w:val="center"/>
              <w:rPr>
                <w:b/>
              </w:rPr>
            </w:pPr>
            <w:r>
              <w:rPr>
                <w:b/>
              </w:rPr>
              <w:t>{{nombre-tecnico-apoyo1}}</w:t>
            </w:r>
          </w:p>
        </w:tc>
      </w:tr>
      <w:tr w:rsidR="00053E71" w14:paraId="7AA67338" w14:textId="77777777" w:rsidTr="00612C85">
        <w:tc>
          <w:tcPr>
            <w:tcW w:w="4535" w:type="dxa"/>
            <w:vAlign w:val="center"/>
          </w:tcPr>
          <w:p w14:paraId="6BC4A2DB" w14:textId="77777777" w:rsidR="00053E71" w:rsidRDefault="00053E71" w:rsidP="00612C85">
            <w:pPr>
              <w:jc w:val="center"/>
              <w:rPr>
                <w:b/>
              </w:rPr>
            </w:pPr>
            <w:r>
              <w:rPr>
                <w:b/>
              </w:rPr>
              <w:t>{{rol-</w:t>
            </w:r>
            <w:proofErr w:type="spellStart"/>
            <w:r>
              <w:rPr>
                <w:b/>
              </w:rPr>
              <w:t>tecnico</w:t>
            </w:r>
            <w:proofErr w:type="spellEnd"/>
            <w:r>
              <w:rPr>
                <w:b/>
              </w:rPr>
              <w:t>-responsable}}</w:t>
            </w:r>
          </w:p>
        </w:tc>
        <w:tc>
          <w:tcPr>
            <w:tcW w:w="567" w:type="dxa"/>
          </w:tcPr>
          <w:p w14:paraId="71A88E16" w14:textId="77777777" w:rsidR="00053E71" w:rsidRDefault="00053E71" w:rsidP="00612C85">
            <w:pPr>
              <w:spacing w:line="276" w:lineRule="auto"/>
              <w:jc w:val="center"/>
            </w:pPr>
          </w:p>
        </w:tc>
        <w:tc>
          <w:tcPr>
            <w:tcW w:w="4535" w:type="dxa"/>
            <w:vAlign w:val="center"/>
          </w:tcPr>
          <w:p w14:paraId="6A5FDCCC" w14:textId="77777777" w:rsidR="00053E71" w:rsidRDefault="00053E71" w:rsidP="00612C85">
            <w:pPr>
              <w:spacing w:line="276" w:lineRule="auto"/>
              <w:jc w:val="center"/>
              <w:rPr>
                <w:b/>
              </w:rPr>
            </w:pPr>
            <w:r>
              <w:rPr>
                <w:b/>
              </w:rPr>
              <w:t>{{rol-tecnico-apoyo1}}</w:t>
            </w:r>
          </w:p>
        </w:tc>
      </w:tr>
      <w:tr w:rsidR="00053E71" w14:paraId="38A3EF2E" w14:textId="77777777" w:rsidTr="00612C85">
        <w:tc>
          <w:tcPr>
            <w:tcW w:w="4535" w:type="dxa"/>
            <w:vAlign w:val="center"/>
          </w:tcPr>
          <w:p w14:paraId="5E9F27DF" w14:textId="77777777" w:rsidR="00053E71" w:rsidRDefault="00053E71" w:rsidP="00612C85">
            <w:pPr>
              <w:spacing w:line="276" w:lineRule="auto"/>
              <w:jc w:val="center"/>
              <w:rPr>
                <w:b/>
              </w:rPr>
            </w:pPr>
            <w:r>
              <w:rPr>
                <w:b/>
              </w:rPr>
              <w:t>Grupo</w:t>
            </w:r>
          </w:p>
        </w:tc>
        <w:tc>
          <w:tcPr>
            <w:tcW w:w="567" w:type="dxa"/>
          </w:tcPr>
          <w:p w14:paraId="1AC99205" w14:textId="77777777" w:rsidR="00053E71" w:rsidRDefault="00053E71" w:rsidP="00612C85">
            <w:pPr>
              <w:spacing w:line="276" w:lineRule="auto"/>
              <w:jc w:val="center"/>
            </w:pPr>
          </w:p>
        </w:tc>
        <w:tc>
          <w:tcPr>
            <w:tcW w:w="4535" w:type="dxa"/>
            <w:vAlign w:val="center"/>
          </w:tcPr>
          <w:p w14:paraId="41F394E5" w14:textId="77777777" w:rsidR="00053E71" w:rsidRDefault="00053E71" w:rsidP="00612C85">
            <w:pPr>
              <w:spacing w:line="276" w:lineRule="auto"/>
              <w:jc w:val="center"/>
              <w:rPr>
                <w:b/>
              </w:rPr>
            </w:pPr>
            <w:r>
              <w:rPr>
                <w:b/>
              </w:rPr>
              <w:t>Grupo</w:t>
            </w:r>
          </w:p>
        </w:tc>
      </w:tr>
    </w:tbl>
    <w:p w14:paraId="041B9753" w14:textId="77777777" w:rsidR="00053E71" w:rsidRDefault="00053E71" w:rsidP="00053E71">
      <w:pPr>
        <w:jc w:val="both"/>
        <w:rPr>
          <w:b/>
        </w:rPr>
      </w:pPr>
    </w:p>
    <w:p w14:paraId="3188F5F0" w14:textId="77777777" w:rsidR="00053E71" w:rsidRDefault="00053E71" w:rsidP="00053E71">
      <w:pPr>
        <w:jc w:val="both"/>
        <w:rPr>
          <w:b/>
        </w:rPr>
      </w:pPr>
    </w:p>
    <w:p w14:paraId="6E4FC729" w14:textId="77777777" w:rsidR="00053E71" w:rsidRDefault="00053E71" w:rsidP="00053E71">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053E71" w14:paraId="40E6A54D" w14:textId="77777777" w:rsidTr="00612C85">
        <w:trPr>
          <w:jc w:val="center"/>
        </w:trPr>
        <w:tc>
          <w:tcPr>
            <w:tcW w:w="4535" w:type="dxa"/>
            <w:tcBorders>
              <w:top w:val="single" w:sz="4" w:space="0" w:color="000000"/>
            </w:tcBorders>
            <w:vAlign w:val="center"/>
          </w:tcPr>
          <w:p w14:paraId="05985AF9" w14:textId="77777777" w:rsidR="00053E71" w:rsidRDefault="00053E71" w:rsidP="00612C85">
            <w:pPr>
              <w:spacing w:line="276" w:lineRule="auto"/>
              <w:jc w:val="center"/>
            </w:pPr>
            <w:r>
              <w:rPr>
                <w:b/>
              </w:rPr>
              <w:t>{{nombre-tecnico-apoyo2}}</w:t>
            </w:r>
          </w:p>
        </w:tc>
      </w:tr>
      <w:tr w:rsidR="00053E71" w14:paraId="668C04CC" w14:textId="77777777" w:rsidTr="00612C85">
        <w:trPr>
          <w:jc w:val="center"/>
        </w:trPr>
        <w:tc>
          <w:tcPr>
            <w:tcW w:w="4535" w:type="dxa"/>
            <w:vAlign w:val="center"/>
          </w:tcPr>
          <w:p w14:paraId="6B604034" w14:textId="77777777" w:rsidR="00053E71" w:rsidRDefault="00053E71" w:rsidP="00612C85">
            <w:pPr>
              <w:spacing w:line="276" w:lineRule="auto"/>
              <w:jc w:val="center"/>
            </w:pPr>
            <w:r>
              <w:rPr>
                <w:b/>
              </w:rPr>
              <w:lastRenderedPageBreak/>
              <w:t>{{rol-tecnico-apoyo2}}</w:t>
            </w:r>
          </w:p>
        </w:tc>
      </w:tr>
      <w:tr w:rsidR="00053E71" w14:paraId="4DCA1BC6" w14:textId="77777777" w:rsidTr="00612C85">
        <w:trPr>
          <w:jc w:val="center"/>
        </w:trPr>
        <w:tc>
          <w:tcPr>
            <w:tcW w:w="4535" w:type="dxa"/>
            <w:vAlign w:val="center"/>
          </w:tcPr>
          <w:p w14:paraId="24A0F455" w14:textId="77777777" w:rsidR="00053E71" w:rsidRDefault="00053E71" w:rsidP="00612C85">
            <w:pPr>
              <w:spacing w:line="276" w:lineRule="auto"/>
              <w:jc w:val="center"/>
              <w:rPr>
                <w:b/>
              </w:rPr>
            </w:pPr>
            <w:r>
              <w:rPr>
                <w:b/>
              </w:rPr>
              <w:t>Grupo</w:t>
            </w:r>
          </w:p>
        </w:tc>
      </w:tr>
    </w:tbl>
    <w:p w14:paraId="5D984BED" w14:textId="77777777" w:rsidR="00053E71" w:rsidRDefault="00053E71" w:rsidP="00053E71">
      <w:pPr>
        <w:spacing w:line="276" w:lineRule="auto"/>
      </w:pPr>
      <w:r>
        <w:t>Revisó y aprobó:</w:t>
      </w:r>
    </w:p>
    <w:p w14:paraId="36A5AA80" w14:textId="77777777" w:rsidR="00053E71" w:rsidRDefault="00053E71" w:rsidP="00053E71">
      <w:pPr>
        <w:jc w:val="center"/>
        <w:rPr>
          <w:b/>
        </w:rPr>
      </w:pPr>
      <w:r>
        <w:t>{{firma-</w:t>
      </w:r>
      <w:proofErr w:type="spellStart"/>
      <w:r>
        <w:t>tecnico</w:t>
      </w:r>
      <w:proofErr w:type="spellEnd"/>
      <w:r>
        <w:t>-revisor}}</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053E71" w14:paraId="4192D386" w14:textId="77777777" w:rsidTr="00612C85">
        <w:trPr>
          <w:jc w:val="center"/>
        </w:trPr>
        <w:tc>
          <w:tcPr>
            <w:tcW w:w="4535" w:type="dxa"/>
            <w:tcBorders>
              <w:top w:val="single" w:sz="4" w:space="0" w:color="000000"/>
            </w:tcBorders>
            <w:vAlign w:val="center"/>
          </w:tcPr>
          <w:p w14:paraId="0C8ABD74" w14:textId="77777777" w:rsidR="00053E71" w:rsidRDefault="00053E71" w:rsidP="00612C85">
            <w:pPr>
              <w:spacing w:line="276" w:lineRule="auto"/>
              <w:jc w:val="center"/>
            </w:pPr>
            <w:r>
              <w:rPr>
                <w:b/>
              </w:rPr>
              <w:t>{{nombre-</w:t>
            </w:r>
            <w:proofErr w:type="spellStart"/>
            <w:r>
              <w:rPr>
                <w:b/>
              </w:rPr>
              <w:t>tecnico</w:t>
            </w:r>
            <w:proofErr w:type="spellEnd"/>
            <w:r>
              <w:rPr>
                <w:b/>
              </w:rPr>
              <w:t>-revisor}}</w:t>
            </w:r>
          </w:p>
        </w:tc>
      </w:tr>
      <w:tr w:rsidR="00053E71" w14:paraId="2566446D" w14:textId="77777777" w:rsidTr="00612C85">
        <w:trPr>
          <w:jc w:val="center"/>
        </w:trPr>
        <w:tc>
          <w:tcPr>
            <w:tcW w:w="4535" w:type="dxa"/>
            <w:vAlign w:val="center"/>
          </w:tcPr>
          <w:p w14:paraId="38C980FD" w14:textId="77777777" w:rsidR="00053E71" w:rsidRDefault="00053E71" w:rsidP="00612C85">
            <w:pPr>
              <w:spacing w:line="276" w:lineRule="auto"/>
              <w:jc w:val="center"/>
            </w:pPr>
            <w:r>
              <w:rPr>
                <w:b/>
              </w:rPr>
              <w:t>{{rol-</w:t>
            </w:r>
            <w:proofErr w:type="spellStart"/>
            <w:r>
              <w:rPr>
                <w:b/>
              </w:rPr>
              <w:t>tecnico</w:t>
            </w:r>
            <w:proofErr w:type="spellEnd"/>
            <w:r>
              <w:rPr>
                <w:b/>
              </w:rPr>
              <w:t>-revisor}}</w:t>
            </w:r>
          </w:p>
        </w:tc>
      </w:tr>
      <w:tr w:rsidR="00053E71" w14:paraId="5FDE37A3" w14:textId="77777777" w:rsidTr="00612C85">
        <w:trPr>
          <w:jc w:val="center"/>
        </w:trPr>
        <w:tc>
          <w:tcPr>
            <w:tcW w:w="4535" w:type="dxa"/>
            <w:vAlign w:val="center"/>
          </w:tcPr>
          <w:p w14:paraId="5F5BCD42" w14:textId="77777777" w:rsidR="00053E71" w:rsidRDefault="00053E71" w:rsidP="00612C85">
            <w:pPr>
              <w:spacing w:line="276" w:lineRule="auto"/>
              <w:jc w:val="center"/>
              <w:rPr>
                <w:b/>
              </w:rPr>
            </w:pPr>
            <w:r>
              <w:rPr>
                <w:b/>
              </w:rPr>
              <w:t>Grupo</w:t>
            </w:r>
          </w:p>
        </w:tc>
      </w:tr>
    </w:tbl>
    <w:p w14:paraId="6B09602C" w14:textId="77777777" w:rsidR="00053E71" w:rsidRDefault="00053E71" w:rsidP="00053E71">
      <w:pPr>
        <w:spacing w:line="276" w:lineRule="auto"/>
      </w:pPr>
    </w:p>
    <w:p w14:paraId="61BB70C4" w14:textId="77777777" w:rsidR="00053E71" w:rsidRDefault="00053E71" w:rsidP="00053E71">
      <w:pPr>
        <w:spacing w:line="276" w:lineRule="auto"/>
      </w:pPr>
    </w:p>
    <w:p w14:paraId="6EE207E9" w14:textId="77777777" w:rsidR="00053E71" w:rsidRDefault="00053E71" w:rsidP="00053E71">
      <w:pPr>
        <w:spacing w:line="276" w:lineRule="auto"/>
      </w:pPr>
    </w:p>
    <w:p w14:paraId="70566762" w14:textId="77777777" w:rsidR="00053E71" w:rsidRDefault="00053E71" w:rsidP="00053E71">
      <w:pPr>
        <w:jc w:val="center"/>
      </w:pPr>
    </w:p>
    <w:p w14:paraId="3DC9109D" w14:textId="77777777" w:rsidR="00053E71" w:rsidRDefault="00053E71" w:rsidP="00053E71">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053E71" w14:paraId="41D14D5B" w14:textId="77777777" w:rsidTr="00612C85">
        <w:trPr>
          <w:jc w:val="center"/>
        </w:trPr>
        <w:tc>
          <w:tcPr>
            <w:tcW w:w="4535" w:type="dxa"/>
            <w:tcBorders>
              <w:top w:val="single" w:sz="4" w:space="0" w:color="000000"/>
            </w:tcBorders>
            <w:vAlign w:val="center"/>
          </w:tcPr>
          <w:p w14:paraId="658F342B" w14:textId="77777777" w:rsidR="00053E71" w:rsidRDefault="00053E71" w:rsidP="00612C85">
            <w:pPr>
              <w:spacing w:line="276" w:lineRule="auto"/>
              <w:jc w:val="center"/>
            </w:pPr>
            <w:r>
              <w:rPr>
                <w:b/>
              </w:rPr>
              <w:t>{{nombre-</w:t>
            </w:r>
            <w:r w:rsidRPr="00C53363">
              <w:rPr>
                <w:b/>
              </w:rPr>
              <w:t>pro-coordinador</w:t>
            </w:r>
            <w:r>
              <w:rPr>
                <w:b/>
              </w:rPr>
              <w:t>}}</w:t>
            </w:r>
          </w:p>
        </w:tc>
      </w:tr>
      <w:tr w:rsidR="00053E71" w14:paraId="09E5F8E7" w14:textId="77777777" w:rsidTr="00612C85">
        <w:trPr>
          <w:jc w:val="center"/>
        </w:trPr>
        <w:tc>
          <w:tcPr>
            <w:tcW w:w="4535" w:type="dxa"/>
            <w:vAlign w:val="center"/>
          </w:tcPr>
          <w:p w14:paraId="15917FF1" w14:textId="77777777" w:rsidR="00053E71" w:rsidRDefault="00053E71" w:rsidP="00612C85">
            <w:pPr>
              <w:spacing w:line="276" w:lineRule="auto"/>
              <w:jc w:val="center"/>
            </w:pPr>
            <w:r>
              <w:rPr>
                <w:b/>
              </w:rPr>
              <w:t>{{rol-</w:t>
            </w:r>
            <w:r w:rsidRPr="00C53363">
              <w:rPr>
                <w:b/>
              </w:rPr>
              <w:t>pro-coordinador</w:t>
            </w:r>
            <w:r>
              <w:rPr>
                <w:b/>
              </w:rPr>
              <w:t>}}</w:t>
            </w:r>
          </w:p>
        </w:tc>
      </w:tr>
      <w:tr w:rsidR="00053E71" w14:paraId="14A43444" w14:textId="77777777" w:rsidTr="00612C85">
        <w:trPr>
          <w:trHeight w:val="80"/>
          <w:jc w:val="center"/>
        </w:trPr>
        <w:tc>
          <w:tcPr>
            <w:tcW w:w="4535" w:type="dxa"/>
            <w:vAlign w:val="center"/>
          </w:tcPr>
          <w:p w14:paraId="568A59CF" w14:textId="77777777" w:rsidR="00053E71" w:rsidRDefault="00053E71" w:rsidP="00612C85">
            <w:pPr>
              <w:spacing w:line="276" w:lineRule="auto"/>
              <w:jc w:val="center"/>
              <w:rPr>
                <w:b/>
              </w:rPr>
            </w:pPr>
            <w:r>
              <w:rPr>
                <w:b/>
              </w:rPr>
              <w:t>Grupo</w:t>
            </w:r>
          </w:p>
        </w:tc>
      </w:tr>
      <w:bookmarkEnd w:id="6"/>
    </w:tbl>
    <w:p w14:paraId="7A75D4EA" w14:textId="77777777" w:rsidR="00A36993" w:rsidRDefault="00A36993">
      <w:pPr>
        <w:spacing w:line="276" w:lineRule="auto"/>
        <w:jc w:val="both"/>
      </w:pPr>
    </w:p>
    <w:sectPr w:rsidR="00A36993">
      <w:headerReference w:type="default" r:id="rId9"/>
      <w:footerReference w:type="default" r:id="rId10"/>
      <w:headerReference w:type="first" r:id="rId11"/>
      <w:pgSz w:w="12240" w:h="15840"/>
      <w:pgMar w:top="1418" w:right="1134" w:bottom="1134" w:left="1134"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354C" w14:textId="77777777" w:rsidR="00EA3284" w:rsidRDefault="00EA3284">
      <w:r>
        <w:separator/>
      </w:r>
    </w:p>
  </w:endnote>
  <w:endnote w:type="continuationSeparator" w:id="0">
    <w:p w14:paraId="0219BC86" w14:textId="77777777" w:rsidR="00EA3284" w:rsidRDefault="00EA3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42F6" w14:textId="77777777" w:rsidR="00A36993" w:rsidRDefault="00726C7C">
    <w:pPr>
      <w:pBdr>
        <w:top w:val="nil"/>
        <w:left w:val="nil"/>
        <w:bottom w:val="nil"/>
        <w:right w:val="nil"/>
        <w:between w:val="nil"/>
      </w:pBdr>
      <w:tabs>
        <w:tab w:val="center" w:pos="4419"/>
        <w:tab w:val="right" w:pos="8838"/>
      </w:tabs>
      <w:jc w:val="right"/>
      <w:rPr>
        <w:color w:val="000000"/>
      </w:rPr>
    </w:pPr>
    <w:r>
      <w:rPr>
        <w:color w:val="000000"/>
      </w:rPr>
      <w:t xml:space="preserve">Página </w:t>
    </w:r>
    <w:r>
      <w:rPr>
        <w:color w:val="000000"/>
        <w:sz w:val="24"/>
        <w:szCs w:val="24"/>
      </w:rPr>
      <w:fldChar w:fldCharType="begin"/>
    </w:r>
    <w:r>
      <w:rPr>
        <w:color w:val="000000"/>
        <w:sz w:val="24"/>
        <w:szCs w:val="24"/>
      </w:rPr>
      <w:instrText>PAGE</w:instrText>
    </w:r>
    <w:r>
      <w:rPr>
        <w:color w:val="000000"/>
        <w:sz w:val="24"/>
        <w:szCs w:val="24"/>
      </w:rPr>
      <w:fldChar w:fldCharType="separate"/>
    </w:r>
    <w:r w:rsidR="00A03958">
      <w:rPr>
        <w:noProof/>
        <w:color w:val="000000"/>
        <w:sz w:val="24"/>
        <w:szCs w:val="24"/>
      </w:rPr>
      <w:t>1</w:t>
    </w:r>
    <w:r>
      <w:rPr>
        <w:color w:val="000000"/>
        <w:sz w:val="24"/>
        <w:szCs w:val="24"/>
      </w:rPr>
      <w:fldChar w:fldCharType="end"/>
    </w:r>
    <w:r>
      <w:rPr>
        <w:color w:val="000000"/>
      </w:rPr>
      <w:t xml:space="preserve"> de </w:t>
    </w:r>
    <w:r>
      <w:rPr>
        <w:color w:val="000000"/>
        <w:sz w:val="24"/>
        <w:szCs w:val="24"/>
      </w:rPr>
      <w:fldChar w:fldCharType="begin"/>
    </w:r>
    <w:r>
      <w:rPr>
        <w:color w:val="000000"/>
        <w:sz w:val="24"/>
        <w:szCs w:val="24"/>
      </w:rPr>
      <w:instrText>NUMPAGES</w:instrText>
    </w:r>
    <w:r>
      <w:rPr>
        <w:color w:val="000000"/>
        <w:sz w:val="24"/>
        <w:szCs w:val="24"/>
      </w:rPr>
      <w:fldChar w:fldCharType="separate"/>
    </w:r>
    <w:r w:rsidR="00A03958">
      <w:rPr>
        <w:noProof/>
        <w:color w:val="000000"/>
        <w:sz w:val="24"/>
        <w:szCs w:val="24"/>
      </w:rPr>
      <w:t>2</w:t>
    </w:r>
    <w:r>
      <w:rPr>
        <w:color w:val="000000"/>
        <w:sz w:val="24"/>
        <w:szCs w:val="24"/>
      </w:rPr>
      <w:fldChar w:fldCharType="end"/>
    </w:r>
  </w:p>
  <w:p w14:paraId="5FA5C67C" w14:textId="77777777" w:rsidR="00A36993" w:rsidRDefault="00A36993">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7DA38" w14:textId="77777777" w:rsidR="00EA3284" w:rsidRDefault="00EA3284">
      <w:r>
        <w:separator/>
      </w:r>
    </w:p>
  </w:footnote>
  <w:footnote w:type="continuationSeparator" w:id="0">
    <w:p w14:paraId="79E0AABF" w14:textId="77777777" w:rsidR="00EA3284" w:rsidRDefault="00EA3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725C8" w14:textId="77777777" w:rsidR="00A36993" w:rsidRDefault="00A36993">
    <w:pPr>
      <w:pBdr>
        <w:top w:val="nil"/>
        <w:left w:val="nil"/>
        <w:bottom w:val="nil"/>
        <w:right w:val="nil"/>
        <w:between w:val="nil"/>
      </w:pBdr>
      <w:spacing w:line="276" w:lineRule="auto"/>
      <w:rPr>
        <w:color w:val="000000"/>
      </w:rPr>
    </w:pPr>
  </w:p>
  <w:tbl>
    <w:tblPr>
      <w:tblStyle w:val="a8"/>
      <w:tblW w:w="99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372"/>
      <w:gridCol w:w="2580"/>
    </w:tblGrid>
    <w:tr w:rsidR="00A36993" w14:paraId="65F7C2F6" w14:textId="77777777">
      <w:trPr>
        <w:trHeight w:val="510"/>
        <w:jc w:val="center"/>
      </w:trPr>
      <w:tc>
        <w:tcPr>
          <w:tcW w:w="7372" w:type="dxa"/>
          <w:vMerge w:val="restart"/>
          <w:vAlign w:val="center"/>
        </w:tcPr>
        <w:p w14:paraId="6811407F" w14:textId="77777777" w:rsidR="00A36993" w:rsidRDefault="00726C7C">
          <w:pPr>
            <w:pBdr>
              <w:top w:val="nil"/>
              <w:left w:val="nil"/>
              <w:bottom w:val="nil"/>
              <w:right w:val="nil"/>
              <w:between w:val="nil"/>
            </w:pBdr>
            <w:tabs>
              <w:tab w:val="center" w:pos="4419"/>
              <w:tab w:val="right" w:pos="8838"/>
            </w:tabs>
            <w:spacing w:line="276" w:lineRule="auto"/>
            <w:jc w:val="center"/>
            <w:rPr>
              <w:color w:val="000000"/>
            </w:rPr>
          </w:pPr>
          <w:r>
            <w:rPr>
              <w:b/>
              <w:noProof/>
              <w:color w:val="000000"/>
            </w:rPr>
            <w:drawing>
              <wp:inline distT="0" distB="0" distL="0" distR="0" wp14:anchorId="1BD53ABC" wp14:editId="5E3AF944">
                <wp:extent cx="2458192" cy="702340"/>
                <wp:effectExtent l="0" t="0" r="0" b="0"/>
                <wp:docPr id="23"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580" w:type="dxa"/>
          <w:vAlign w:val="center"/>
        </w:tcPr>
        <w:p w14:paraId="78E435FA" w14:textId="77777777" w:rsidR="00A36993" w:rsidRDefault="00726C7C">
          <w:pPr>
            <w:spacing w:line="276" w:lineRule="auto"/>
            <w:jc w:val="center"/>
            <w:rPr>
              <w:b/>
              <w:color w:val="000000"/>
            </w:rPr>
          </w:pPr>
          <w:r>
            <w:rPr>
              <w:b/>
              <w:color w:val="000000"/>
            </w:rPr>
            <w:t>Código:  F-GA-39</w:t>
          </w:r>
        </w:p>
      </w:tc>
    </w:tr>
    <w:tr w:rsidR="00A36993" w14:paraId="2086AB37" w14:textId="77777777">
      <w:trPr>
        <w:trHeight w:val="510"/>
        <w:jc w:val="center"/>
      </w:trPr>
      <w:tc>
        <w:tcPr>
          <w:tcW w:w="7372" w:type="dxa"/>
          <w:vMerge/>
          <w:vAlign w:val="center"/>
        </w:tcPr>
        <w:p w14:paraId="6CFF3D0B" w14:textId="77777777" w:rsidR="00A36993" w:rsidRDefault="00A36993">
          <w:pPr>
            <w:pBdr>
              <w:top w:val="nil"/>
              <w:left w:val="nil"/>
              <w:bottom w:val="nil"/>
              <w:right w:val="nil"/>
              <w:between w:val="nil"/>
            </w:pBdr>
            <w:spacing w:line="276" w:lineRule="auto"/>
            <w:rPr>
              <w:b/>
              <w:color w:val="000000"/>
            </w:rPr>
          </w:pPr>
        </w:p>
      </w:tc>
      <w:tc>
        <w:tcPr>
          <w:tcW w:w="2580" w:type="dxa"/>
          <w:vAlign w:val="center"/>
        </w:tcPr>
        <w:p w14:paraId="16D5BB7F" w14:textId="77777777" w:rsidR="00A36993" w:rsidRDefault="00726C7C">
          <w:pPr>
            <w:spacing w:line="276" w:lineRule="auto"/>
            <w:jc w:val="center"/>
          </w:pPr>
          <w:r>
            <w:t>Versión: 01</w:t>
          </w:r>
        </w:p>
      </w:tc>
    </w:tr>
    <w:tr w:rsidR="00A36993" w14:paraId="43E2BA4A" w14:textId="77777777">
      <w:trPr>
        <w:trHeight w:val="510"/>
        <w:jc w:val="center"/>
      </w:trPr>
      <w:tc>
        <w:tcPr>
          <w:tcW w:w="7372" w:type="dxa"/>
          <w:vAlign w:val="center"/>
        </w:tcPr>
        <w:p w14:paraId="696319AC" w14:textId="77777777" w:rsidR="00A36993" w:rsidRDefault="00726C7C">
          <w:pPr>
            <w:spacing w:line="276" w:lineRule="auto"/>
            <w:jc w:val="center"/>
            <w:rPr>
              <w:b/>
              <w:color w:val="000000"/>
            </w:rPr>
          </w:pPr>
          <w:r>
            <w:rPr>
              <w:b/>
              <w:color w:val="000000"/>
            </w:rPr>
            <w:t>CONCEPTO TÉCNICO</w:t>
          </w:r>
        </w:p>
      </w:tc>
      <w:tc>
        <w:tcPr>
          <w:tcW w:w="2580" w:type="dxa"/>
          <w:vAlign w:val="center"/>
        </w:tcPr>
        <w:p w14:paraId="19DCBA45" w14:textId="77777777" w:rsidR="00A36993" w:rsidRDefault="00726C7C">
          <w:pPr>
            <w:pBdr>
              <w:top w:val="nil"/>
              <w:left w:val="nil"/>
              <w:bottom w:val="nil"/>
              <w:right w:val="nil"/>
              <w:between w:val="nil"/>
            </w:pBdr>
            <w:tabs>
              <w:tab w:val="center" w:pos="4419"/>
              <w:tab w:val="right" w:pos="8838"/>
            </w:tabs>
            <w:spacing w:line="276" w:lineRule="auto"/>
            <w:jc w:val="center"/>
            <w:rPr>
              <w:color w:val="000000"/>
            </w:rPr>
          </w:pPr>
          <w:r>
            <w:rPr>
              <w:color w:val="000000"/>
            </w:rPr>
            <w:t>Fecha: 12/</w:t>
          </w:r>
          <w:proofErr w:type="spellStart"/>
          <w:r>
            <w:rPr>
              <w:color w:val="000000"/>
            </w:rPr>
            <w:t>Sep</w:t>
          </w:r>
          <w:proofErr w:type="spellEnd"/>
          <w:r>
            <w:rPr>
              <w:color w:val="000000"/>
            </w:rPr>
            <w:t>/2022</w:t>
          </w:r>
        </w:p>
      </w:tc>
    </w:tr>
  </w:tbl>
  <w:p w14:paraId="6C117ED3" w14:textId="77777777" w:rsidR="00A36993" w:rsidRDefault="00A36993">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496F" w14:textId="77777777" w:rsidR="00A36993" w:rsidRDefault="00A36993">
    <w:pPr>
      <w:pBdr>
        <w:top w:val="nil"/>
        <w:left w:val="nil"/>
        <w:bottom w:val="nil"/>
        <w:right w:val="nil"/>
        <w:between w:val="nil"/>
      </w:pBdr>
      <w:spacing w:line="276" w:lineRule="auto"/>
    </w:pPr>
  </w:p>
  <w:tbl>
    <w:tblPr>
      <w:tblStyle w:val="a7"/>
      <w:tblW w:w="9184" w:type="dxa"/>
      <w:jc w:val="center"/>
      <w:tblBorders>
        <w:top w:val="single" w:sz="8" w:space="0" w:color="000000"/>
        <w:left w:val="single" w:sz="8" w:space="0" w:color="000000"/>
        <w:bottom w:val="single" w:sz="1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6803"/>
      <w:gridCol w:w="2381"/>
    </w:tblGrid>
    <w:tr w:rsidR="00A36993" w14:paraId="3EA29264" w14:textId="77777777">
      <w:trPr>
        <w:trHeight w:val="510"/>
        <w:jc w:val="center"/>
      </w:trPr>
      <w:tc>
        <w:tcPr>
          <w:tcW w:w="6803" w:type="dxa"/>
          <w:vMerge w:val="restart"/>
          <w:vAlign w:val="center"/>
        </w:tcPr>
        <w:p w14:paraId="5A33134B" w14:textId="77777777" w:rsidR="00A36993" w:rsidRDefault="00726C7C">
          <w:pPr>
            <w:pBdr>
              <w:top w:val="nil"/>
              <w:left w:val="nil"/>
              <w:bottom w:val="nil"/>
              <w:right w:val="nil"/>
              <w:between w:val="nil"/>
            </w:pBdr>
            <w:tabs>
              <w:tab w:val="center" w:pos="4419"/>
              <w:tab w:val="right" w:pos="8838"/>
            </w:tabs>
            <w:spacing w:line="276" w:lineRule="auto"/>
            <w:jc w:val="center"/>
            <w:rPr>
              <w:color w:val="000000"/>
            </w:rPr>
          </w:pPr>
          <w:r>
            <w:rPr>
              <w:b/>
              <w:noProof/>
              <w:color w:val="000000"/>
            </w:rPr>
            <w:drawing>
              <wp:inline distT="0" distB="0" distL="0" distR="0" wp14:anchorId="17797DAC" wp14:editId="2AD6EC67">
                <wp:extent cx="2458192" cy="702340"/>
                <wp:effectExtent l="0" t="0" r="0" b="0"/>
                <wp:docPr id="24"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381" w:type="dxa"/>
          <w:vAlign w:val="center"/>
        </w:tcPr>
        <w:p w14:paraId="74781AA1" w14:textId="77777777" w:rsidR="00A36993" w:rsidRDefault="00726C7C">
          <w:pPr>
            <w:spacing w:line="276" w:lineRule="auto"/>
            <w:jc w:val="center"/>
            <w:rPr>
              <w:b/>
              <w:color w:val="000000"/>
            </w:rPr>
          </w:pPr>
          <w:r>
            <w:rPr>
              <w:b/>
              <w:color w:val="000000"/>
            </w:rPr>
            <w:t>Código:  P-GC-01</w:t>
          </w:r>
        </w:p>
      </w:tc>
    </w:tr>
    <w:tr w:rsidR="00A36993" w14:paraId="26EC8A4A" w14:textId="77777777">
      <w:trPr>
        <w:trHeight w:val="510"/>
        <w:jc w:val="center"/>
      </w:trPr>
      <w:tc>
        <w:tcPr>
          <w:tcW w:w="6803" w:type="dxa"/>
          <w:vMerge/>
          <w:vAlign w:val="center"/>
        </w:tcPr>
        <w:p w14:paraId="7DD6E290" w14:textId="77777777" w:rsidR="00A36993" w:rsidRDefault="00A36993">
          <w:pPr>
            <w:pBdr>
              <w:top w:val="nil"/>
              <w:left w:val="nil"/>
              <w:bottom w:val="nil"/>
              <w:right w:val="nil"/>
              <w:between w:val="nil"/>
            </w:pBdr>
            <w:spacing w:line="276" w:lineRule="auto"/>
            <w:rPr>
              <w:b/>
              <w:color w:val="000000"/>
            </w:rPr>
          </w:pPr>
        </w:p>
      </w:tc>
      <w:tc>
        <w:tcPr>
          <w:tcW w:w="2381" w:type="dxa"/>
          <w:vAlign w:val="center"/>
        </w:tcPr>
        <w:p w14:paraId="37BE9F28" w14:textId="77777777" w:rsidR="00A36993" w:rsidRDefault="00726C7C">
          <w:pPr>
            <w:spacing w:line="276" w:lineRule="auto"/>
            <w:jc w:val="center"/>
          </w:pPr>
          <w:r>
            <w:t>Versión: 02</w:t>
          </w:r>
        </w:p>
      </w:tc>
    </w:tr>
    <w:tr w:rsidR="00A36993" w14:paraId="05840E3B" w14:textId="77777777">
      <w:trPr>
        <w:trHeight w:val="638"/>
        <w:jc w:val="center"/>
      </w:trPr>
      <w:tc>
        <w:tcPr>
          <w:tcW w:w="6803" w:type="dxa"/>
          <w:vAlign w:val="center"/>
        </w:tcPr>
        <w:p w14:paraId="5B81FAAB" w14:textId="77777777" w:rsidR="00A36993" w:rsidRDefault="00726C7C">
          <w:pPr>
            <w:spacing w:line="276" w:lineRule="auto"/>
            <w:jc w:val="center"/>
            <w:rPr>
              <w:b/>
              <w:color w:val="000000"/>
            </w:rPr>
          </w:pPr>
          <w:r>
            <w:rPr>
              <w:b/>
              <w:color w:val="000000"/>
            </w:rPr>
            <w:t>PROCEDIMIENTO PARA CONTROL DE LA INFORMACIÓN DOCUMENTADA</w:t>
          </w:r>
        </w:p>
      </w:tc>
      <w:tc>
        <w:tcPr>
          <w:tcW w:w="2381" w:type="dxa"/>
          <w:vAlign w:val="center"/>
        </w:tcPr>
        <w:p w14:paraId="247A5E65" w14:textId="77777777" w:rsidR="00A36993" w:rsidRDefault="00726C7C">
          <w:pPr>
            <w:pBdr>
              <w:top w:val="nil"/>
              <w:left w:val="nil"/>
              <w:bottom w:val="nil"/>
              <w:right w:val="nil"/>
              <w:between w:val="nil"/>
            </w:pBdr>
            <w:tabs>
              <w:tab w:val="center" w:pos="4419"/>
              <w:tab w:val="right" w:pos="8838"/>
            </w:tabs>
            <w:spacing w:line="276" w:lineRule="auto"/>
            <w:jc w:val="center"/>
            <w:rPr>
              <w:color w:val="000000"/>
            </w:rPr>
          </w:pPr>
          <w:r>
            <w:rPr>
              <w:color w:val="000000"/>
            </w:rPr>
            <w:t xml:space="preserve">Fecha: 23/Ene/2021 </w:t>
          </w:r>
        </w:p>
      </w:tc>
    </w:tr>
  </w:tbl>
  <w:p w14:paraId="36229020" w14:textId="77777777" w:rsidR="00A36993" w:rsidRDefault="00A36993">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7DB"/>
    <w:multiLevelType w:val="multilevel"/>
    <w:tmpl w:val="045E0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1508A6"/>
    <w:multiLevelType w:val="multilevel"/>
    <w:tmpl w:val="FD30A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5856DD"/>
    <w:multiLevelType w:val="multilevel"/>
    <w:tmpl w:val="4DCA8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D10BC6"/>
    <w:multiLevelType w:val="multilevel"/>
    <w:tmpl w:val="CD8AA72A"/>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A24D40"/>
    <w:multiLevelType w:val="multilevel"/>
    <w:tmpl w:val="86085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800703"/>
    <w:multiLevelType w:val="multilevel"/>
    <w:tmpl w:val="6A8AADA6"/>
    <w:lvl w:ilvl="0">
      <w:start w:val="2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08B6609"/>
    <w:multiLevelType w:val="multilevel"/>
    <w:tmpl w:val="521ED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7D526F"/>
    <w:multiLevelType w:val="multilevel"/>
    <w:tmpl w:val="6AAEF5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3"/>
  </w:num>
  <w:num w:numId="4">
    <w:abstractNumId w:val="4"/>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993"/>
    <w:rsid w:val="00053E71"/>
    <w:rsid w:val="00726C7C"/>
    <w:rsid w:val="00A03958"/>
    <w:rsid w:val="00A36993"/>
    <w:rsid w:val="00B06D57"/>
    <w:rsid w:val="00EA3284"/>
    <w:rsid w:val="00FB50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7C40"/>
  <w15:docId w15:val="{C987E8A4-B4C2-41A2-9A75-22704D7B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71"/>
  </w:style>
  <w:style w:type="paragraph" w:styleId="Ttulo1">
    <w:name w:val="heading 1"/>
    <w:basedOn w:val="Normal"/>
    <w:link w:val="Ttulo1Car"/>
    <w:uiPriority w:val="9"/>
    <w:qFormat/>
    <w:pPr>
      <w:ind w:left="1581"/>
      <w:outlineLvl w:val="0"/>
    </w:pPr>
    <w:rPr>
      <w:b/>
      <w:bCs/>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34"/>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aliases w:val="SGI,sin cuadricula,Tabla GEOCOL,Petrominerales,Personal"/>
    <w:basedOn w:val="Tablanormal"/>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link w:val="SinespaciadoCar"/>
    <w:uiPriority w:val="1"/>
    <w:qFormat/>
    <w:rsid w:val="006918FC"/>
    <w:pPr>
      <w:widowControl/>
      <w:jc w:val="both"/>
    </w:pPr>
    <w:rPr>
      <w:lang w:val="es-CO"/>
    </w:rPr>
  </w:style>
  <w:style w:type="character" w:customStyle="1" w:styleId="SinespaciadoCar">
    <w:name w:val="Sin espaciado Car"/>
    <w:basedOn w:val="Fuentedeprrafopredeter"/>
    <w:link w:val="Sinespaciado"/>
    <w:uiPriority w:val="1"/>
    <w:rsid w:val="006918FC"/>
    <w:rPr>
      <w:rFonts w:ascii="Arial" w:hAnsi="Arial"/>
      <w:lang w:val="es-CO"/>
    </w:rPr>
  </w:style>
  <w:style w:type="paragraph" w:styleId="Descripcin">
    <w:name w:val="caption"/>
    <w:aliases w:val="Título tabla/gráfica,Título tabla/gráfica1,Título tabla/gráfica2,Título tabla/gráfica3,Título tabla/gráfica4,Título tabla/gráfica5,Título tabla/gráfica6,Título tabla/gráfica7,Título tabla/gráfica8,Título tabla/gráfica9,Car,TABLA CVS,A"/>
    <w:basedOn w:val="Normal"/>
    <w:next w:val="Normal"/>
    <w:link w:val="DescripcinCar"/>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34"/>
    <w:rsid w:val="003468A9"/>
    <w:rPr>
      <w:rFonts w:ascii="Arial" w:eastAsia="Arial" w:hAnsi="Arial" w:cs="Arial"/>
      <w:lang w:val="es-ES"/>
    </w:rPr>
  </w:style>
  <w:style w:type="paragraph" w:customStyle="1" w:styleId="Default">
    <w:name w:val="Default"/>
    <w:link w:val="DefaultCar"/>
    <w:rsid w:val="008F71FD"/>
    <w:pPr>
      <w:widowControl/>
      <w:adjustRightInd w:val="0"/>
    </w:pPr>
    <w:rPr>
      <w:rFonts w:eastAsia="Times New Roman"/>
      <w:color w:val="000000"/>
      <w:sz w:val="24"/>
      <w:szCs w:val="24"/>
      <w:lang w:val="es-CO"/>
    </w:rPr>
  </w:style>
  <w:style w:type="character" w:customStyle="1" w:styleId="DefaultCar">
    <w:name w:val="Default Car"/>
    <w:link w:val="Default"/>
    <w:locked/>
    <w:rsid w:val="008F71FD"/>
    <w:rPr>
      <w:rFonts w:ascii="Arial" w:eastAsia="Times New Roman" w:hAnsi="Arial" w:cs="Arial"/>
      <w:color w:val="000000"/>
      <w:sz w:val="24"/>
      <w:szCs w:val="24"/>
      <w:lang w:val="es-CO" w:eastAsia="es-CO"/>
    </w:rPr>
  </w:style>
  <w:style w:type="character" w:styleId="Hipervnculovisitado">
    <w:name w:val="FollowedHyperlink"/>
    <w:basedOn w:val="Fuentedeprrafopredeter"/>
    <w:uiPriority w:val="99"/>
    <w:semiHidden/>
    <w:unhideWhenUsed/>
    <w:rsid w:val="00E464CA"/>
    <w:rPr>
      <w:color w:val="954F72"/>
      <w:u w:val="single"/>
    </w:rPr>
  </w:style>
  <w:style w:type="paragraph" w:customStyle="1" w:styleId="msonormal0">
    <w:name w:val="msonormal"/>
    <w:basedOn w:val="Normal"/>
    <w:rsid w:val="00E464CA"/>
    <w:pPr>
      <w:widowControl/>
      <w:spacing w:before="100" w:beforeAutospacing="1" w:after="100" w:afterAutospacing="1"/>
    </w:pPr>
    <w:rPr>
      <w:rFonts w:ascii="Times New Roman" w:eastAsia="Times New Roman" w:hAnsi="Times New Roman" w:cs="Times New Roman"/>
      <w:sz w:val="24"/>
      <w:szCs w:val="24"/>
      <w:lang w:val="en-US"/>
    </w:rPr>
  </w:style>
  <w:style w:type="paragraph" w:customStyle="1" w:styleId="xl63">
    <w:name w:val="xl63"/>
    <w:basedOn w:val="Normal"/>
    <w:rsid w:val="00E464CA"/>
    <w:pPr>
      <w:widowControl/>
      <w:spacing w:before="100" w:beforeAutospacing="1" w:after="100" w:afterAutospacing="1"/>
      <w:jc w:val="center"/>
      <w:textAlignment w:val="center"/>
    </w:pPr>
    <w:rPr>
      <w:rFonts w:ascii="Times New Roman" w:eastAsia="Times New Roman" w:hAnsi="Times New Roman" w:cs="Times New Roman"/>
      <w:i/>
      <w:iCs/>
      <w:sz w:val="24"/>
      <w:szCs w:val="24"/>
      <w:lang w:val="en-US"/>
    </w:rPr>
  </w:style>
  <w:style w:type="paragraph" w:customStyle="1" w:styleId="xl64">
    <w:name w:val="xl64"/>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lang w:val="en-US"/>
    </w:rPr>
  </w:style>
  <w:style w:type="paragraph" w:customStyle="1" w:styleId="xl65">
    <w:name w:val="xl65"/>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 w:val="20"/>
      <w:szCs w:val="20"/>
      <w:lang w:val="en-US"/>
    </w:rPr>
  </w:style>
  <w:style w:type="paragraph" w:customStyle="1" w:styleId="xl66">
    <w:name w:val="xl66"/>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lang w:val="en-US"/>
    </w:rPr>
  </w:style>
  <w:style w:type="paragraph" w:customStyle="1" w:styleId="xl67">
    <w:name w:val="xl67"/>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lang w:val="en-US"/>
    </w:rPr>
  </w:style>
  <w:style w:type="paragraph" w:customStyle="1" w:styleId="xl68">
    <w:name w:val="xl68"/>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rPr>
  </w:style>
  <w:style w:type="character" w:customStyle="1" w:styleId="DescripcinCar">
    <w:name w:val="Descripción Car"/>
    <w:aliases w:val="Título tabla/gráfica Car,Título tabla/gráfica1 Car,Título tabla/gráfica2 Car,Título tabla/gráfica3 Car,Título tabla/gráfica4 Car,Título tabla/gráfica5 Car,Título tabla/gráfica6 Car,Título tabla/gráfica7 Car,Título tabla/gráfica8 Car"/>
    <w:link w:val="Descripcin"/>
    <w:rsid w:val="0034458E"/>
    <w:rPr>
      <w:rFonts w:ascii="Arial" w:eastAsia="Arial" w:hAnsi="Arial" w:cs="Arial"/>
      <w:i/>
      <w:iCs/>
      <w:color w:val="1F497D" w:themeColor="text2"/>
      <w:sz w:val="18"/>
      <w:szCs w:val="18"/>
      <w:lang w:val="es-ES"/>
    </w:rPr>
  </w:style>
  <w:style w:type="paragraph" w:customStyle="1" w:styleId="font0">
    <w:name w:val="font0"/>
    <w:basedOn w:val="Normal"/>
    <w:rsid w:val="00C16212"/>
    <w:pPr>
      <w:widowControl/>
      <w:spacing w:before="100" w:beforeAutospacing="1" w:after="100" w:afterAutospacing="1"/>
    </w:pPr>
    <w:rPr>
      <w:rFonts w:ascii="Calibri" w:eastAsia="Times New Roman" w:hAnsi="Calibri" w:cs="Calibri"/>
      <w:color w:val="000000"/>
      <w:lang w:val="en-US"/>
    </w:rPr>
  </w:style>
  <w:style w:type="paragraph" w:customStyle="1" w:styleId="font5">
    <w:name w:val="font5"/>
    <w:basedOn w:val="Normal"/>
    <w:rsid w:val="00C16212"/>
    <w:pPr>
      <w:widowControl/>
      <w:spacing w:before="100" w:beforeAutospacing="1" w:after="100" w:afterAutospacing="1"/>
    </w:pPr>
    <w:rPr>
      <w:rFonts w:ascii="Calibri" w:eastAsia="Times New Roman" w:hAnsi="Calibri" w:cs="Calibri"/>
      <w:lang w:val="en-US"/>
    </w:rPr>
  </w:style>
  <w:style w:type="paragraph" w:customStyle="1" w:styleId="font6">
    <w:name w:val="font6"/>
    <w:basedOn w:val="Normal"/>
    <w:rsid w:val="00C16212"/>
    <w:pPr>
      <w:widowControl/>
      <w:spacing w:before="100" w:beforeAutospacing="1" w:after="100" w:afterAutospacing="1"/>
    </w:pPr>
    <w:rPr>
      <w:rFonts w:ascii="Calibri" w:eastAsia="Times New Roman" w:hAnsi="Calibri" w:cs="Calibri"/>
      <w:i/>
      <w:iCs/>
      <w:color w:val="000000"/>
      <w:lang w:val="en-US"/>
    </w:rPr>
  </w:style>
  <w:style w:type="paragraph" w:customStyle="1" w:styleId="font7">
    <w:name w:val="font7"/>
    <w:basedOn w:val="Normal"/>
    <w:rsid w:val="00C16212"/>
    <w:pPr>
      <w:widowControl/>
      <w:spacing w:before="100" w:beforeAutospacing="1" w:after="100" w:afterAutospacing="1"/>
    </w:pPr>
    <w:rPr>
      <w:rFonts w:ascii="Calibri" w:eastAsia="Times New Roman" w:hAnsi="Calibri" w:cs="Calibri"/>
      <w:i/>
      <w:iCs/>
      <w:color w:val="444444"/>
      <w:lang w:val="en-US"/>
    </w:rPr>
  </w:style>
  <w:style w:type="paragraph" w:customStyle="1" w:styleId="font8">
    <w:name w:val="font8"/>
    <w:basedOn w:val="Normal"/>
    <w:rsid w:val="00C16212"/>
    <w:pPr>
      <w:widowControl/>
      <w:spacing w:before="100" w:beforeAutospacing="1" w:after="100" w:afterAutospacing="1"/>
    </w:pPr>
    <w:rPr>
      <w:rFonts w:ascii="Calibri" w:eastAsia="Times New Roman" w:hAnsi="Calibri" w:cs="Calibri"/>
      <w:color w:val="444444"/>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40" w:type="dxa"/>
        <w:right w:w="40"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70" w:type="dxa"/>
        <w:right w:w="70"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FB501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e/6sqycsYD4leJgw22rofbCdFg==">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5295</Words>
  <Characters>29124</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 CORMACARENA</dc:creator>
  <cp:lastModifiedBy>ING ESTEBAN</cp:lastModifiedBy>
  <cp:revision>2</cp:revision>
  <dcterms:created xsi:type="dcterms:W3CDTF">2024-04-27T01:33:00Z</dcterms:created>
  <dcterms:modified xsi:type="dcterms:W3CDTF">2024-04-27T01:33:00Z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